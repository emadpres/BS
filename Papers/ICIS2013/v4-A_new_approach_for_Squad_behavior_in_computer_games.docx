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752" w:rsidRPr="008C3514" w:rsidRDefault="008C3514" w:rsidP="000268B6">
      <w:pPr>
        <w:bidi/>
        <w:jc w:val="center"/>
        <w:rPr>
          <w:rFonts w:cs="B Titr"/>
          <w:sz w:val="32"/>
          <w:szCs w:val="32"/>
          <w:rtl/>
        </w:rPr>
      </w:pPr>
      <w:bookmarkStart w:id="0" w:name="_GoBack"/>
      <w:bookmarkEnd w:id="0"/>
      <w:r>
        <w:rPr>
          <w:rFonts w:cs="B Titr" w:hint="cs"/>
          <w:sz w:val="32"/>
          <w:szCs w:val="32"/>
          <w:rtl/>
        </w:rPr>
        <w:t xml:space="preserve">روش محاصره هدف توسط یک سیستم </w:t>
      </w:r>
      <w:del w:id="1" w:author="Administrator" w:date="2012-12-14T21:09:00Z">
        <w:r w:rsidDel="00B548BC">
          <w:rPr>
            <w:rFonts w:cs="B Titr" w:hint="cs"/>
            <w:sz w:val="32"/>
            <w:szCs w:val="32"/>
            <w:rtl/>
          </w:rPr>
          <w:delText>چندعامله</w:delText>
        </w:r>
      </w:del>
      <w:ins w:id="2" w:author="Administrator" w:date="2012-12-14T21:09:00Z">
        <w:r w:rsidR="00B548BC">
          <w:rPr>
            <w:rFonts w:cs="B Titr" w:hint="cs"/>
            <w:sz w:val="32"/>
            <w:szCs w:val="32"/>
            <w:rtl/>
          </w:rPr>
          <w:t>چندعاملی</w:t>
        </w:r>
      </w:ins>
      <w:r>
        <w:rPr>
          <w:rFonts w:cs="B Titr" w:hint="cs"/>
          <w:sz w:val="32"/>
          <w:szCs w:val="32"/>
          <w:rtl/>
        </w:rPr>
        <w:t xml:space="preserve"> مبتنی بر رویداد</w:t>
      </w:r>
    </w:p>
    <w:p w:rsidR="008C3514" w:rsidRDefault="008C3514" w:rsidP="00B11543">
      <w:pPr>
        <w:bidi/>
        <w:jc w:val="lowKashida"/>
        <w:rPr>
          <w:rFonts w:cs="B Titr"/>
          <w:sz w:val="20"/>
          <w:szCs w:val="20"/>
        </w:rPr>
      </w:pPr>
    </w:p>
    <w:p w:rsidR="008C3514" w:rsidRDefault="00CB1381" w:rsidP="00A15D16">
      <w:pPr>
        <w:bidi/>
        <w:ind w:left="1440" w:firstLine="720"/>
        <w:rPr>
          <w:rFonts w:cs="B Titr"/>
          <w:sz w:val="20"/>
          <w:szCs w:val="20"/>
          <w:lang w:bidi="fa-IR"/>
        </w:rPr>
      </w:pPr>
      <w:del w:id="3" w:author="Administrator" w:date="2012-12-14T21:08:00Z">
        <w:r w:rsidDel="00B548BC">
          <w:rPr>
            <w:rFonts w:cs="B Titr" w:hint="cs"/>
            <w:sz w:val="20"/>
            <w:szCs w:val="20"/>
            <w:rtl/>
            <w:lang w:bidi="fa-IR"/>
          </w:rPr>
          <w:delText xml:space="preserve">دکتر </w:delText>
        </w:r>
      </w:del>
      <w:r>
        <w:rPr>
          <w:rFonts w:cs="B Titr" w:hint="cs"/>
          <w:sz w:val="20"/>
          <w:szCs w:val="20"/>
          <w:rtl/>
          <w:lang w:bidi="fa-IR"/>
        </w:rPr>
        <w:t>بهروز مینایی</w:t>
      </w:r>
      <w:r w:rsidR="00AA76CD">
        <w:rPr>
          <w:rFonts w:cs="B Titr" w:hint="cs"/>
          <w:sz w:val="20"/>
          <w:szCs w:val="20"/>
          <w:rtl/>
          <w:lang w:bidi="fa-IR"/>
        </w:rPr>
        <w:tab/>
      </w:r>
      <w:r w:rsidR="00AA76CD">
        <w:rPr>
          <w:rFonts w:cs="B Titr" w:hint="cs"/>
          <w:sz w:val="20"/>
          <w:szCs w:val="20"/>
          <w:rtl/>
          <w:lang w:bidi="fa-IR"/>
        </w:rPr>
        <w:tab/>
      </w:r>
      <w:r>
        <w:rPr>
          <w:rFonts w:cs="B Titr" w:hint="cs"/>
          <w:sz w:val="20"/>
          <w:szCs w:val="20"/>
          <w:rtl/>
          <w:lang w:bidi="fa-IR"/>
        </w:rPr>
        <w:t>عماد آقاجانی</w:t>
      </w:r>
      <w:r>
        <w:rPr>
          <w:rFonts w:cs="B Titr" w:hint="cs"/>
          <w:sz w:val="20"/>
          <w:szCs w:val="20"/>
          <w:rtl/>
          <w:lang w:bidi="fa-IR"/>
        </w:rPr>
        <w:tab/>
      </w:r>
      <w:r>
        <w:rPr>
          <w:rFonts w:cs="B Titr" w:hint="cs"/>
          <w:sz w:val="20"/>
          <w:szCs w:val="20"/>
          <w:rtl/>
          <w:lang w:bidi="fa-IR"/>
        </w:rPr>
        <w:tab/>
        <w:t>علیرضا صحاف نایینی</w:t>
      </w:r>
    </w:p>
    <w:p w:rsidR="008C3514" w:rsidRDefault="0046612B" w:rsidP="00194D28">
      <w:pPr>
        <w:ind w:left="720" w:firstLine="720"/>
        <w:jc w:val="lowKashida"/>
        <w:rPr>
          <w:rFonts w:cs="B Titr"/>
          <w:sz w:val="20"/>
          <w:szCs w:val="20"/>
        </w:rPr>
      </w:pPr>
      <w:hyperlink r:id="rId8" w:history="1">
        <w:r w:rsidR="00194D28" w:rsidRPr="00F8335D">
          <w:rPr>
            <w:rStyle w:val="Hyperlink"/>
            <w:rFonts w:cs="B Titr"/>
            <w:sz w:val="20"/>
            <w:szCs w:val="20"/>
            <w:lang w:bidi="fa-IR"/>
          </w:rPr>
          <w:t>alireza@iust.ac.ir</w:t>
        </w:r>
      </w:hyperlink>
      <w:r w:rsidR="00194D28">
        <w:rPr>
          <w:rFonts w:cs="B Titr"/>
          <w:sz w:val="20"/>
          <w:szCs w:val="20"/>
          <w:lang w:bidi="fa-IR"/>
        </w:rPr>
        <w:tab/>
      </w:r>
      <w:r w:rsidR="00194D28">
        <w:rPr>
          <w:rFonts w:cs="B Titr"/>
          <w:sz w:val="20"/>
          <w:szCs w:val="20"/>
          <w:lang w:bidi="fa-IR"/>
        </w:rPr>
        <w:tab/>
      </w:r>
      <w:hyperlink r:id="rId9" w:history="1">
        <w:r w:rsidR="00194D28" w:rsidRPr="00F8335D">
          <w:rPr>
            <w:rStyle w:val="Hyperlink"/>
            <w:rFonts w:cs="B Titr"/>
            <w:sz w:val="20"/>
            <w:szCs w:val="20"/>
            <w:lang w:bidi="fa-IR"/>
          </w:rPr>
          <w:t>emad@iust.ac.ir</w:t>
        </w:r>
      </w:hyperlink>
      <w:r w:rsidR="00194D28">
        <w:rPr>
          <w:rFonts w:cs="B Titr"/>
          <w:sz w:val="20"/>
          <w:szCs w:val="20"/>
          <w:lang w:bidi="fa-IR"/>
        </w:rPr>
        <w:tab/>
      </w:r>
      <w:r w:rsidR="00194D28">
        <w:rPr>
          <w:rFonts w:cs="B Titr"/>
          <w:sz w:val="20"/>
          <w:szCs w:val="20"/>
          <w:lang w:bidi="fa-IR"/>
        </w:rPr>
        <w:tab/>
      </w:r>
      <w:hyperlink r:id="rId10" w:history="1">
        <w:r w:rsidR="00194D28" w:rsidRPr="00F8335D">
          <w:rPr>
            <w:rStyle w:val="Hyperlink"/>
            <w:rFonts w:cs="B Titr"/>
            <w:sz w:val="20"/>
            <w:szCs w:val="20"/>
            <w:lang w:bidi="fa-IR"/>
          </w:rPr>
          <w:t>b_minaei@iust.ac.ir</w:t>
        </w:r>
      </w:hyperlink>
      <w:r w:rsidR="00194D28">
        <w:rPr>
          <w:rFonts w:cs="B Titr"/>
          <w:sz w:val="20"/>
          <w:szCs w:val="20"/>
          <w:lang w:bidi="fa-IR"/>
        </w:rPr>
        <w:tab/>
      </w:r>
      <w:r w:rsidR="00194D28">
        <w:rPr>
          <w:rFonts w:cs="B Titr"/>
          <w:sz w:val="20"/>
          <w:szCs w:val="20"/>
          <w:lang w:bidi="fa-IR"/>
        </w:rPr>
        <w:tab/>
      </w:r>
    </w:p>
    <w:p w:rsidR="00BA2F58" w:rsidRPr="008C3514" w:rsidRDefault="00BA2F58" w:rsidP="00B11543">
      <w:pPr>
        <w:bidi/>
        <w:jc w:val="lowKashida"/>
        <w:rPr>
          <w:rFonts w:cs="B Titr"/>
          <w:sz w:val="20"/>
          <w:szCs w:val="20"/>
          <w:rtl/>
        </w:rPr>
      </w:pPr>
      <w:r w:rsidRPr="008C3514">
        <w:rPr>
          <w:rFonts w:cs="B Titr" w:hint="cs"/>
          <w:sz w:val="20"/>
          <w:szCs w:val="20"/>
          <w:rtl/>
        </w:rPr>
        <w:t>چکیده:</w:t>
      </w:r>
    </w:p>
    <w:p w:rsidR="00BA2F58" w:rsidRPr="008C3514" w:rsidRDefault="00BA2F58" w:rsidP="00B548BC">
      <w:pPr>
        <w:bidi/>
        <w:jc w:val="lowKashida"/>
        <w:rPr>
          <w:rFonts w:cs="B Nazanin"/>
          <w:sz w:val="20"/>
          <w:szCs w:val="20"/>
          <w:rtl/>
          <w:lang w:bidi="fa-IR"/>
        </w:rPr>
      </w:pPr>
      <w:r w:rsidRPr="008C3514">
        <w:rPr>
          <w:rFonts w:cs="B Nazanin" w:hint="cs"/>
          <w:sz w:val="20"/>
          <w:szCs w:val="20"/>
          <w:rtl/>
        </w:rPr>
        <w:t xml:space="preserve">صنعت بازی‌های رایانه‌ای امروزه به یکی از </w:t>
      </w:r>
      <w:r w:rsidR="007D738C" w:rsidRPr="008C3514">
        <w:rPr>
          <w:rFonts w:cs="B Nazanin" w:hint="cs"/>
          <w:sz w:val="20"/>
          <w:szCs w:val="20"/>
          <w:rtl/>
        </w:rPr>
        <w:t>پرطرفدارترین</w:t>
      </w:r>
      <w:r w:rsidRPr="008C3514">
        <w:rPr>
          <w:rFonts w:cs="B Nazanin" w:hint="cs"/>
          <w:sz w:val="20"/>
          <w:szCs w:val="20"/>
          <w:rtl/>
        </w:rPr>
        <w:t xml:space="preserve"> و سرگرم‌کننده‌ترین صنایع در جهان تبدیل شده اس</w:t>
      </w:r>
      <w:r w:rsidR="007D738C" w:rsidRPr="008C3514">
        <w:rPr>
          <w:rFonts w:cs="B Nazanin" w:hint="cs"/>
          <w:sz w:val="20"/>
          <w:szCs w:val="20"/>
          <w:rtl/>
        </w:rPr>
        <w:t>ت</w:t>
      </w:r>
      <w:r w:rsidR="007D738C" w:rsidRPr="008C3514">
        <w:rPr>
          <w:rFonts w:cs="B Nazanin"/>
          <w:sz w:val="20"/>
          <w:szCs w:val="20"/>
          <w:rtl/>
        </w:rPr>
        <w:t>.</w:t>
      </w:r>
      <w:r w:rsidRPr="008C3514">
        <w:rPr>
          <w:rFonts w:cs="B Nazanin" w:hint="cs"/>
          <w:sz w:val="20"/>
          <w:szCs w:val="20"/>
          <w:rtl/>
        </w:rPr>
        <w:t xml:space="preserve"> یکی از </w:t>
      </w:r>
      <w:r w:rsidR="007D738C" w:rsidRPr="008C3514">
        <w:rPr>
          <w:rFonts w:cs="B Nazanin" w:hint="cs"/>
          <w:sz w:val="20"/>
          <w:szCs w:val="20"/>
          <w:rtl/>
        </w:rPr>
        <w:t>اصلی‌ترین</w:t>
      </w:r>
      <w:r w:rsidRPr="008C3514">
        <w:rPr>
          <w:rFonts w:cs="B Nazanin" w:hint="cs"/>
          <w:sz w:val="20"/>
          <w:szCs w:val="20"/>
          <w:rtl/>
        </w:rPr>
        <w:t xml:space="preserve"> عوامل ایجاد هیجان و جذابیت در بازی‌های رایانه‌ای</w:t>
      </w:r>
      <w:r w:rsidR="00481453">
        <w:rPr>
          <w:rFonts w:cs="B Nazanin" w:hint="cs"/>
          <w:sz w:val="20"/>
          <w:szCs w:val="20"/>
          <w:rtl/>
        </w:rPr>
        <w:t xml:space="preserve"> </w:t>
      </w:r>
      <w:r w:rsidR="00F04F78">
        <w:rPr>
          <w:rFonts w:cs="B Nazanin" w:hint="cs"/>
          <w:sz w:val="20"/>
          <w:szCs w:val="20"/>
          <w:rtl/>
        </w:rPr>
        <w:t xml:space="preserve">عنصر </w:t>
      </w:r>
      <w:r w:rsidRPr="008C3514">
        <w:rPr>
          <w:rFonts w:cs="B Nazanin" w:hint="cs"/>
          <w:sz w:val="20"/>
          <w:szCs w:val="20"/>
          <w:rtl/>
        </w:rPr>
        <w:t xml:space="preserve">هوش مصنوعی </w:t>
      </w:r>
      <w:r w:rsidR="00256E12" w:rsidRPr="008C3514">
        <w:rPr>
          <w:rFonts w:cs="B Nazanin" w:hint="cs"/>
          <w:sz w:val="20"/>
          <w:szCs w:val="20"/>
          <w:rtl/>
        </w:rPr>
        <w:t>ا</w:t>
      </w:r>
      <w:r w:rsidR="00915104" w:rsidRPr="008C3514">
        <w:rPr>
          <w:rFonts w:cs="B Nazanin" w:hint="cs"/>
          <w:sz w:val="20"/>
          <w:szCs w:val="20"/>
          <w:rtl/>
        </w:rPr>
        <w:t xml:space="preserve">ست </w:t>
      </w:r>
      <w:r w:rsidRPr="008C3514">
        <w:rPr>
          <w:rFonts w:cs="B Nazanin" w:hint="cs"/>
          <w:sz w:val="20"/>
          <w:szCs w:val="20"/>
          <w:rtl/>
        </w:rPr>
        <w:t xml:space="preserve">و سعی سازندگان </w:t>
      </w:r>
      <w:r w:rsidR="007D738C" w:rsidRPr="008C3514">
        <w:rPr>
          <w:rFonts w:cs="B Nazanin" w:hint="cs"/>
          <w:sz w:val="20"/>
          <w:szCs w:val="20"/>
          <w:rtl/>
        </w:rPr>
        <w:t>بازی‌های</w:t>
      </w:r>
      <w:r w:rsidRPr="008C3514">
        <w:rPr>
          <w:rFonts w:cs="B Nazanin" w:hint="cs"/>
          <w:sz w:val="20"/>
          <w:szCs w:val="20"/>
          <w:rtl/>
        </w:rPr>
        <w:t xml:space="preserve"> رایانه‌ای استفاده هرچه بیشتر از این </w:t>
      </w:r>
      <w:r w:rsidR="00B13BDD">
        <w:rPr>
          <w:rFonts w:cs="B Nazanin" w:hint="cs"/>
          <w:sz w:val="20"/>
          <w:szCs w:val="20"/>
          <w:rtl/>
        </w:rPr>
        <w:t>عنصر</w:t>
      </w:r>
      <w:r w:rsidR="00B13BDD" w:rsidRPr="008C3514">
        <w:rPr>
          <w:rFonts w:cs="B Nazanin" w:hint="cs"/>
          <w:sz w:val="20"/>
          <w:szCs w:val="20"/>
          <w:rtl/>
        </w:rPr>
        <w:t xml:space="preserve"> </w:t>
      </w:r>
      <w:del w:id="4" w:author="Administrator" w:date="2012-12-14T21:09:00Z">
        <w:r w:rsidR="0074589E" w:rsidDel="00B548BC">
          <w:rPr>
            <w:rFonts w:cs="B Nazanin" w:hint="cs"/>
            <w:sz w:val="20"/>
            <w:szCs w:val="20"/>
            <w:rtl/>
          </w:rPr>
          <w:delText>بمنظور</w:delText>
        </w:r>
      </w:del>
      <w:ins w:id="5" w:author="Administrator" w:date="2012-12-14T21:09:00Z">
        <w:r w:rsidR="00B548BC">
          <w:rPr>
            <w:rFonts w:cs="B Nazanin" w:hint="cs"/>
            <w:sz w:val="20"/>
            <w:szCs w:val="20"/>
            <w:rtl/>
          </w:rPr>
          <w:t>به منظور</w:t>
        </w:r>
      </w:ins>
      <w:r w:rsidRPr="008C3514">
        <w:rPr>
          <w:rFonts w:cs="B Nazanin" w:hint="cs"/>
          <w:sz w:val="20"/>
          <w:szCs w:val="20"/>
          <w:rtl/>
          <w:lang w:bidi="fa-IR"/>
        </w:rPr>
        <w:t xml:space="preserve"> بهبود روند بازی </w:t>
      </w:r>
      <w:del w:id="6" w:author="Administrator" w:date="2012-12-14T21:10:00Z">
        <w:r w:rsidR="0074589E" w:rsidDel="00B548BC">
          <w:rPr>
            <w:rFonts w:cs="B Nazanin" w:hint="cs"/>
            <w:sz w:val="20"/>
            <w:szCs w:val="20"/>
            <w:rtl/>
            <w:lang w:bidi="fa-IR"/>
          </w:rPr>
          <w:delText>میباشد</w:delText>
        </w:r>
      </w:del>
      <w:ins w:id="7" w:author="Administrator" w:date="2012-12-14T21:10:00Z">
        <w:r w:rsidR="00B548BC">
          <w:rPr>
            <w:rFonts w:cs="B Nazanin" w:hint="cs"/>
            <w:sz w:val="20"/>
            <w:szCs w:val="20"/>
            <w:rtl/>
            <w:lang w:bidi="fa-IR"/>
          </w:rPr>
          <w:t>است</w:t>
        </w:r>
      </w:ins>
      <w:r w:rsidRPr="008C3514">
        <w:rPr>
          <w:rFonts w:cs="B Nazanin" w:hint="cs"/>
          <w:sz w:val="20"/>
          <w:szCs w:val="20"/>
          <w:rtl/>
          <w:lang w:bidi="fa-IR"/>
        </w:rPr>
        <w:t xml:space="preserve">. هوش مصنوعی بازی‌ها خود </w:t>
      </w:r>
      <w:r w:rsidR="00DC24C1" w:rsidRPr="008C3514">
        <w:rPr>
          <w:rFonts w:cs="B Nazanin" w:hint="cs"/>
          <w:sz w:val="20"/>
          <w:szCs w:val="20"/>
          <w:rtl/>
          <w:lang w:bidi="fa-IR"/>
        </w:rPr>
        <w:t xml:space="preserve">شامل </w:t>
      </w:r>
      <w:r w:rsidRPr="008C3514">
        <w:rPr>
          <w:rFonts w:cs="B Nazanin" w:hint="cs"/>
          <w:sz w:val="20"/>
          <w:szCs w:val="20"/>
          <w:rtl/>
          <w:lang w:bidi="fa-IR"/>
        </w:rPr>
        <w:t xml:space="preserve">چندین بخش مانند </w:t>
      </w:r>
      <w:r w:rsidR="00B61D01" w:rsidRPr="008C3514">
        <w:rPr>
          <w:rFonts w:cs="B Nazanin" w:hint="cs"/>
          <w:sz w:val="20"/>
          <w:szCs w:val="20"/>
          <w:rtl/>
          <w:lang w:bidi="fa-IR"/>
        </w:rPr>
        <w:t>شبیه‌</w:t>
      </w:r>
      <w:r w:rsidRPr="008C3514">
        <w:rPr>
          <w:rFonts w:cs="B Nazanin" w:hint="cs"/>
          <w:sz w:val="20"/>
          <w:szCs w:val="20"/>
          <w:rtl/>
          <w:lang w:bidi="fa-IR"/>
        </w:rPr>
        <w:t>سازی جمعیت</w:t>
      </w:r>
      <w:r w:rsidR="007D738C" w:rsidRPr="008C3514">
        <w:rPr>
          <w:rFonts w:cs="B Nazanin" w:hint="cs"/>
          <w:sz w:val="20"/>
          <w:szCs w:val="20"/>
          <w:rtl/>
          <w:lang w:bidi="fa-IR"/>
        </w:rPr>
        <w:t>،</w:t>
      </w:r>
      <w:r w:rsidRPr="008C3514">
        <w:rPr>
          <w:rFonts w:cs="B Nazanin" w:hint="cs"/>
          <w:sz w:val="20"/>
          <w:szCs w:val="20"/>
          <w:rtl/>
          <w:lang w:bidi="fa-IR"/>
        </w:rPr>
        <w:t xml:space="preserve"> کنترل وسایل نقلیه و</w:t>
      </w:r>
      <w:del w:id="8" w:author="SCICT" w:date="2012-12-17T00:41:00Z">
        <w:r w:rsidRPr="008C3514" w:rsidDel="00D10A51">
          <w:rPr>
            <w:rFonts w:cs="B Nazanin" w:hint="cs"/>
            <w:sz w:val="20"/>
            <w:szCs w:val="20"/>
            <w:rtl/>
            <w:lang w:bidi="fa-IR"/>
          </w:rPr>
          <w:delText xml:space="preserve"> .</w:delText>
        </w:r>
      </w:del>
      <w:ins w:id="9" w:author="SCICT" w:date="2012-12-17T00:41:00Z">
        <w:r w:rsidR="00D10A51">
          <w:rPr>
            <w:rFonts w:cs="B Nazanin" w:hint="cs"/>
            <w:sz w:val="20"/>
            <w:szCs w:val="20"/>
            <w:rtl/>
            <w:lang w:bidi="fa-IR"/>
          </w:rPr>
          <w:t>.</w:t>
        </w:r>
      </w:ins>
      <w:r w:rsidRPr="008C3514">
        <w:rPr>
          <w:rFonts w:cs="B Nazanin" w:hint="cs"/>
          <w:sz w:val="20"/>
          <w:szCs w:val="20"/>
          <w:rtl/>
          <w:lang w:bidi="fa-IR"/>
        </w:rPr>
        <w:t>.. می‌باشد</w:t>
      </w:r>
      <w:r w:rsidR="00DC24C1" w:rsidRPr="008C3514">
        <w:rPr>
          <w:rFonts w:cs="B Nazanin" w:hint="cs"/>
          <w:sz w:val="20"/>
          <w:szCs w:val="20"/>
          <w:rtl/>
          <w:lang w:bidi="fa-IR"/>
        </w:rPr>
        <w:t>،</w:t>
      </w:r>
      <w:r w:rsidR="00001AFF" w:rsidRPr="00001AFF">
        <w:rPr>
          <w:rFonts w:cs="B Nazanin" w:hint="cs"/>
          <w:sz w:val="20"/>
          <w:szCs w:val="20"/>
          <w:rtl/>
          <w:lang w:bidi="fa-IR"/>
        </w:rPr>
        <w:t xml:space="preserve"> </w:t>
      </w:r>
      <w:r w:rsidR="00001AFF" w:rsidRPr="008C3514">
        <w:rPr>
          <w:rFonts w:cs="B Nazanin" w:hint="cs"/>
          <w:sz w:val="20"/>
          <w:szCs w:val="20"/>
          <w:rtl/>
          <w:lang w:bidi="fa-IR"/>
        </w:rPr>
        <w:t>که</w:t>
      </w:r>
      <w:r w:rsidR="00001AFF">
        <w:rPr>
          <w:rFonts w:cs="B Nazanin"/>
          <w:sz w:val="20"/>
          <w:szCs w:val="20"/>
          <w:lang w:bidi="fa-IR"/>
        </w:rPr>
        <w:t xml:space="preserve"> </w:t>
      </w:r>
      <w:r w:rsidR="00001AFF">
        <w:rPr>
          <w:rFonts w:cs="B Nazanin" w:hint="cs"/>
          <w:sz w:val="20"/>
          <w:szCs w:val="20"/>
          <w:rtl/>
          <w:lang w:bidi="fa-IR"/>
        </w:rPr>
        <w:t xml:space="preserve"> در این مقاله، مقوله پیچیده طراحی یک سیستم هوشمند برای تعقیب و محاصره و در نهایت دستگیری یک هدف (عامل خارجی) مورد بررسی قرار گرفته است</w:t>
      </w:r>
      <w:r w:rsidR="007D738C" w:rsidRPr="008C3514">
        <w:rPr>
          <w:rFonts w:cs="B Nazanin"/>
          <w:sz w:val="20"/>
          <w:szCs w:val="20"/>
          <w:rtl/>
          <w:lang w:bidi="fa-IR"/>
        </w:rPr>
        <w:t>.</w:t>
      </w:r>
      <w:r w:rsidR="00911DDE">
        <w:rPr>
          <w:rFonts w:cs="B Nazanin" w:hint="cs"/>
          <w:sz w:val="20"/>
          <w:szCs w:val="20"/>
          <w:rtl/>
          <w:lang w:bidi="fa-IR"/>
        </w:rPr>
        <w:t>یکی از مهمترین چالش</w:t>
      </w:r>
      <w:del w:id="10" w:author="SCICT" w:date="2012-12-17T00:11:00Z">
        <w:r w:rsidR="00911DDE" w:rsidDel="00933AC0">
          <w:rPr>
            <w:rFonts w:cs="B Nazanin" w:hint="cs"/>
            <w:sz w:val="20"/>
            <w:szCs w:val="20"/>
            <w:rtl/>
            <w:lang w:bidi="fa-IR"/>
          </w:rPr>
          <w:delText xml:space="preserve"> ها </w:delText>
        </w:r>
      </w:del>
      <w:ins w:id="11" w:author="SCICT" w:date="2012-12-17T00:11:00Z">
        <w:r w:rsidR="00933AC0">
          <w:rPr>
            <w:rFonts w:cs="B Nazanin" w:hint="cs"/>
            <w:sz w:val="20"/>
            <w:szCs w:val="20"/>
            <w:rtl/>
            <w:lang w:bidi="fa-IR"/>
          </w:rPr>
          <w:t xml:space="preserve">‌ها </w:t>
        </w:r>
      </w:ins>
      <w:r w:rsidR="00911DDE">
        <w:rPr>
          <w:rFonts w:cs="B Nazanin" w:hint="cs"/>
          <w:sz w:val="20"/>
          <w:szCs w:val="20"/>
          <w:rtl/>
          <w:lang w:bidi="fa-IR"/>
        </w:rPr>
        <w:t xml:space="preserve">در طراحی این دسته از </w:t>
      </w:r>
      <w:del w:id="12" w:author="Administrator" w:date="2012-12-14T21:10:00Z">
        <w:r w:rsidR="00911DDE" w:rsidDel="00B548BC">
          <w:rPr>
            <w:rFonts w:cs="B Nazanin" w:hint="cs"/>
            <w:sz w:val="20"/>
            <w:szCs w:val="20"/>
            <w:rtl/>
            <w:lang w:bidi="fa-IR"/>
          </w:rPr>
          <w:delText xml:space="preserve">سیستم </w:delText>
        </w:r>
      </w:del>
      <w:ins w:id="13" w:author="Administrator" w:date="2012-12-14T21:10:00Z">
        <w:r w:rsidR="00B548BC">
          <w:rPr>
            <w:rFonts w:cs="B Nazanin" w:hint="cs"/>
            <w:sz w:val="20"/>
            <w:szCs w:val="20"/>
            <w:rtl/>
            <w:lang w:bidi="fa-IR"/>
          </w:rPr>
          <w:t>سیستم‌</w:t>
        </w:r>
      </w:ins>
      <w:r w:rsidR="00911DDE">
        <w:rPr>
          <w:rFonts w:cs="B Nazanin" w:hint="cs"/>
          <w:sz w:val="20"/>
          <w:szCs w:val="20"/>
          <w:rtl/>
          <w:lang w:bidi="fa-IR"/>
        </w:rPr>
        <w:t xml:space="preserve">ها، که عموما </w:t>
      </w:r>
      <w:del w:id="14" w:author="Administrator" w:date="2012-12-14T21:11:00Z">
        <w:r w:rsidR="00911DDE" w:rsidDel="00B548BC">
          <w:rPr>
            <w:rFonts w:cs="B Nazanin" w:hint="cs"/>
            <w:sz w:val="20"/>
            <w:szCs w:val="20"/>
            <w:rtl/>
            <w:lang w:bidi="fa-IR"/>
          </w:rPr>
          <w:delText>چند عامله</w:delText>
        </w:r>
      </w:del>
      <w:ins w:id="15" w:author="Administrator" w:date="2012-12-14T21:11:00Z">
        <w:r w:rsidR="00B548BC">
          <w:rPr>
            <w:rFonts w:cs="B Nazanin" w:hint="cs"/>
            <w:sz w:val="20"/>
            <w:szCs w:val="20"/>
            <w:rtl/>
            <w:lang w:bidi="fa-IR"/>
          </w:rPr>
          <w:t>چندعاملی</w:t>
        </w:r>
      </w:ins>
      <w:r w:rsidR="00911DDE">
        <w:rPr>
          <w:rFonts w:cs="B Nazanin" w:hint="cs"/>
          <w:sz w:val="20"/>
          <w:szCs w:val="20"/>
          <w:rtl/>
          <w:lang w:bidi="fa-IR"/>
        </w:rPr>
        <w:t xml:space="preserve"> می‌باشند، تعیین محل مناسب هر عامل برای هر</w:t>
      </w:r>
      <w:ins w:id="16" w:author="Administrator" w:date="2012-12-14T21:11:00Z">
        <w:r w:rsidR="00B548BC">
          <w:rPr>
            <w:rFonts w:cs="B Nazanin" w:hint="cs"/>
            <w:sz w:val="20"/>
            <w:szCs w:val="20"/>
            <w:rtl/>
            <w:lang w:bidi="fa-IR"/>
          </w:rPr>
          <w:t xml:space="preserve"> </w:t>
        </w:r>
      </w:ins>
      <w:r w:rsidR="00911DDE">
        <w:rPr>
          <w:rFonts w:cs="B Nazanin" w:hint="cs"/>
          <w:sz w:val="20"/>
          <w:szCs w:val="20"/>
          <w:rtl/>
          <w:lang w:bidi="fa-IR"/>
        </w:rPr>
        <w:t>چه بهتر رسیدن به هدف و محاصره آن است</w:t>
      </w:r>
      <w:r w:rsidRPr="008C3514">
        <w:rPr>
          <w:rFonts w:cs="B Nazanin" w:hint="cs"/>
          <w:sz w:val="20"/>
          <w:szCs w:val="20"/>
          <w:rtl/>
          <w:lang w:bidi="fa-IR"/>
        </w:rPr>
        <w:t>.</w:t>
      </w:r>
    </w:p>
    <w:p w:rsidR="00BA2F58" w:rsidRPr="008C3514" w:rsidRDefault="00BA2F58" w:rsidP="00F33937">
      <w:pPr>
        <w:bidi/>
        <w:jc w:val="lowKashida"/>
        <w:rPr>
          <w:rFonts w:cs="B Nazanin"/>
          <w:sz w:val="20"/>
          <w:szCs w:val="20"/>
          <w:rtl/>
          <w:lang w:bidi="fa-IR"/>
        </w:rPr>
      </w:pPr>
      <w:r w:rsidRPr="008C3514">
        <w:rPr>
          <w:rFonts w:cs="B Nazanin" w:hint="cs"/>
          <w:sz w:val="20"/>
          <w:szCs w:val="20"/>
          <w:rtl/>
          <w:lang w:bidi="fa-IR"/>
        </w:rPr>
        <w:t>مدل پیشنهادی ما از یک سیستم رخداد محور و چند</w:t>
      </w:r>
      <w:del w:id="17" w:author="SCICT" w:date="2012-12-17T07:31:00Z">
        <w:r w:rsidRPr="008C3514" w:rsidDel="00F33937">
          <w:rPr>
            <w:rFonts w:cs="B Nazanin" w:hint="cs"/>
            <w:sz w:val="20"/>
            <w:szCs w:val="20"/>
            <w:rtl/>
            <w:lang w:bidi="fa-IR"/>
          </w:rPr>
          <w:delText>ین</w:delText>
        </w:r>
      </w:del>
      <w:r w:rsidRPr="008C3514">
        <w:rPr>
          <w:rFonts w:cs="B Nazanin" w:hint="cs"/>
          <w:sz w:val="20"/>
          <w:szCs w:val="20"/>
          <w:rtl/>
          <w:lang w:bidi="fa-IR"/>
        </w:rPr>
        <w:t xml:space="preserve"> سیستم </w:t>
      </w:r>
      <w:r w:rsidR="00F60E04" w:rsidRPr="008C3514">
        <w:rPr>
          <w:rFonts w:cs="B Nazanin" w:hint="cs"/>
          <w:sz w:val="20"/>
          <w:szCs w:val="20"/>
          <w:rtl/>
          <w:lang w:bidi="fa-IR"/>
        </w:rPr>
        <w:t>پیش‌بینی</w:t>
      </w:r>
      <w:r w:rsidRPr="008C3514">
        <w:rPr>
          <w:rFonts w:cs="B Nazanin" w:hint="cs"/>
          <w:sz w:val="20"/>
          <w:szCs w:val="20"/>
          <w:rtl/>
          <w:lang w:bidi="fa-IR"/>
        </w:rPr>
        <w:t xml:space="preserve"> کلی تشکیل شده است و</w:t>
      </w:r>
      <w:ins w:id="18" w:author="Administrator" w:date="2012-12-14T21:11:00Z">
        <w:r w:rsidR="00B548BC">
          <w:rPr>
            <w:rFonts w:cs="B Nazanin" w:hint="cs"/>
            <w:sz w:val="20"/>
            <w:szCs w:val="20"/>
            <w:rtl/>
            <w:lang w:bidi="fa-IR"/>
          </w:rPr>
          <w:t xml:space="preserve"> </w:t>
        </w:r>
      </w:ins>
      <w:r w:rsidR="004030E3">
        <w:rPr>
          <w:rFonts w:cs="B Nazanin" w:hint="cs"/>
          <w:sz w:val="20"/>
          <w:szCs w:val="20"/>
          <w:rtl/>
          <w:lang w:bidi="fa-IR"/>
        </w:rPr>
        <w:t>سعی دارد به کمک اطلاعات رسیده از هر عامل، بهترین چیدمان برای قرار دادن عام</w:t>
      </w:r>
      <w:del w:id="19" w:author="SCICT" w:date="2012-12-17T07:31:00Z">
        <w:r w:rsidR="004030E3" w:rsidDel="00F33937">
          <w:rPr>
            <w:rFonts w:cs="B Nazanin" w:hint="cs"/>
            <w:sz w:val="20"/>
            <w:szCs w:val="20"/>
            <w:rtl/>
            <w:lang w:bidi="fa-IR"/>
          </w:rPr>
          <w:delText>ل</w:delText>
        </w:r>
      </w:del>
      <w:ins w:id="20" w:author="SCICT" w:date="2012-12-17T07:31:00Z">
        <w:r w:rsidR="00F33937">
          <w:rPr>
            <w:rFonts w:cs="B Nazanin" w:hint="cs"/>
            <w:sz w:val="20"/>
            <w:szCs w:val="20"/>
            <w:rtl/>
            <w:lang w:bidi="fa-IR"/>
          </w:rPr>
          <w:t>ل</w:t>
        </w:r>
      </w:ins>
      <w:del w:id="21" w:author="SCICT" w:date="2012-12-17T00:11:00Z">
        <w:r w:rsidR="004030E3" w:rsidDel="00933AC0">
          <w:rPr>
            <w:rFonts w:cs="B Nazanin" w:hint="cs"/>
            <w:sz w:val="20"/>
            <w:szCs w:val="20"/>
            <w:rtl/>
            <w:lang w:bidi="fa-IR"/>
          </w:rPr>
          <w:delText xml:space="preserve"> ها </w:delText>
        </w:r>
      </w:del>
      <w:ins w:id="22" w:author="SCICT" w:date="2012-12-17T00:11:00Z">
        <w:r w:rsidR="00933AC0">
          <w:rPr>
            <w:rFonts w:cs="B Nazanin" w:hint="cs"/>
            <w:sz w:val="20"/>
            <w:szCs w:val="20"/>
            <w:rtl/>
            <w:lang w:bidi="fa-IR"/>
          </w:rPr>
          <w:t xml:space="preserve">‌ها </w:t>
        </w:r>
      </w:ins>
      <w:r w:rsidR="004030E3">
        <w:rPr>
          <w:rFonts w:cs="B Nazanin" w:hint="cs"/>
          <w:sz w:val="20"/>
          <w:szCs w:val="20"/>
          <w:rtl/>
          <w:lang w:bidi="fa-IR"/>
        </w:rPr>
        <w:t xml:space="preserve">را </w:t>
      </w:r>
      <w:del w:id="23" w:author="Administrator" w:date="2012-12-14T21:11:00Z">
        <w:r w:rsidR="004030E3" w:rsidDel="00B548BC">
          <w:rPr>
            <w:rFonts w:cs="B Nazanin" w:hint="cs"/>
            <w:sz w:val="20"/>
            <w:szCs w:val="20"/>
            <w:rtl/>
            <w:lang w:bidi="fa-IR"/>
          </w:rPr>
          <w:delText>پیش بینی</w:delText>
        </w:r>
      </w:del>
      <w:ins w:id="24" w:author="Administrator" w:date="2012-12-14T21:11:00Z">
        <w:r w:rsidR="00B548BC">
          <w:rPr>
            <w:rFonts w:cs="B Nazanin" w:hint="cs"/>
            <w:sz w:val="20"/>
            <w:szCs w:val="20"/>
            <w:rtl/>
            <w:lang w:bidi="fa-IR"/>
          </w:rPr>
          <w:t>پیش‌بینی</w:t>
        </w:r>
      </w:ins>
      <w:r w:rsidR="004030E3">
        <w:rPr>
          <w:rFonts w:cs="B Nazanin" w:hint="cs"/>
          <w:sz w:val="20"/>
          <w:szCs w:val="20"/>
          <w:rtl/>
          <w:lang w:bidi="fa-IR"/>
        </w:rPr>
        <w:t xml:space="preserve"> کند</w:t>
      </w:r>
      <w:r w:rsidR="007D738C" w:rsidRPr="008C3514">
        <w:rPr>
          <w:rFonts w:cs="B Nazanin"/>
          <w:sz w:val="20"/>
          <w:szCs w:val="20"/>
          <w:rtl/>
          <w:lang w:bidi="fa-IR"/>
        </w:rPr>
        <w:t>.</w:t>
      </w:r>
      <w:r w:rsidRPr="008C3514">
        <w:rPr>
          <w:rFonts w:cs="B Nazanin" w:hint="cs"/>
          <w:sz w:val="20"/>
          <w:szCs w:val="20"/>
          <w:rtl/>
          <w:lang w:bidi="fa-IR"/>
        </w:rPr>
        <w:t xml:space="preserve"> در ادامه توضیحات این سیستم را بررسی می‌کنیم.</w:t>
      </w:r>
    </w:p>
    <w:p w:rsidR="00BA2F58" w:rsidRPr="008C3514" w:rsidRDefault="00BA2F58" w:rsidP="00B11543">
      <w:pPr>
        <w:bidi/>
        <w:jc w:val="lowKashida"/>
        <w:rPr>
          <w:rFonts w:cs="B Nazanin"/>
          <w:sz w:val="20"/>
          <w:szCs w:val="20"/>
          <w:rtl/>
          <w:lang w:bidi="fa-IR"/>
        </w:rPr>
      </w:pPr>
      <w:r w:rsidRPr="00AF2413">
        <w:rPr>
          <w:rFonts w:cs="B Titr" w:hint="cs"/>
          <w:sz w:val="14"/>
          <w:szCs w:val="14"/>
          <w:rtl/>
          <w:lang w:bidi="fa-IR"/>
        </w:rPr>
        <w:t>کلمات کلیدی:</w:t>
      </w:r>
      <w:r w:rsidR="00AF2413">
        <w:rPr>
          <w:rFonts w:cs="B Titr" w:hint="cs"/>
          <w:sz w:val="14"/>
          <w:szCs w:val="14"/>
          <w:rtl/>
          <w:lang w:bidi="fa-IR"/>
        </w:rPr>
        <w:t xml:space="preserve"> </w:t>
      </w:r>
      <w:r w:rsidRPr="008C3514">
        <w:rPr>
          <w:rFonts w:cs="B Nazanin" w:hint="cs"/>
          <w:sz w:val="20"/>
          <w:szCs w:val="20"/>
          <w:rtl/>
          <w:lang w:bidi="fa-IR"/>
        </w:rPr>
        <w:t>هوش مصنوعی</w:t>
      </w:r>
      <w:r w:rsidR="007D738C" w:rsidRPr="008C3514">
        <w:rPr>
          <w:rFonts w:cs="B Nazanin" w:hint="cs"/>
          <w:sz w:val="20"/>
          <w:szCs w:val="20"/>
          <w:rtl/>
          <w:lang w:bidi="fa-IR"/>
        </w:rPr>
        <w:t>،</w:t>
      </w:r>
      <w:r w:rsidRPr="008C3514">
        <w:rPr>
          <w:rFonts w:cs="B Nazanin" w:hint="cs"/>
          <w:sz w:val="20"/>
          <w:szCs w:val="20"/>
          <w:rtl/>
          <w:lang w:bidi="fa-IR"/>
        </w:rPr>
        <w:t xml:space="preserve"> </w:t>
      </w:r>
      <w:r w:rsidR="007D738C" w:rsidRPr="008C3514">
        <w:rPr>
          <w:rFonts w:cs="B Nazanin" w:hint="cs"/>
          <w:sz w:val="20"/>
          <w:szCs w:val="20"/>
          <w:rtl/>
          <w:lang w:bidi="fa-IR"/>
        </w:rPr>
        <w:t>سیستم‌های</w:t>
      </w:r>
      <w:r w:rsidRPr="008C3514">
        <w:rPr>
          <w:rFonts w:cs="B Nazanin" w:hint="cs"/>
          <w:sz w:val="20"/>
          <w:szCs w:val="20"/>
          <w:rtl/>
          <w:lang w:bidi="fa-IR"/>
        </w:rPr>
        <w:t xml:space="preserve"> </w:t>
      </w:r>
      <w:del w:id="25" w:author="Administrator" w:date="2012-12-14T21:11:00Z">
        <w:r w:rsidRPr="008C3514" w:rsidDel="00B548BC">
          <w:rPr>
            <w:rFonts w:cs="B Nazanin" w:hint="cs"/>
            <w:sz w:val="20"/>
            <w:szCs w:val="20"/>
            <w:rtl/>
            <w:lang w:bidi="fa-IR"/>
          </w:rPr>
          <w:delText>چند عامله</w:delText>
        </w:r>
      </w:del>
      <w:ins w:id="26" w:author="Administrator" w:date="2012-12-14T21:11:00Z">
        <w:r w:rsidR="00B548BC">
          <w:rPr>
            <w:rFonts w:cs="B Nazanin" w:hint="cs"/>
            <w:sz w:val="20"/>
            <w:szCs w:val="20"/>
            <w:rtl/>
            <w:lang w:bidi="fa-IR"/>
          </w:rPr>
          <w:t>چندعاملی</w:t>
        </w:r>
      </w:ins>
      <w:r w:rsidR="007D738C" w:rsidRPr="008C3514">
        <w:rPr>
          <w:rFonts w:cs="B Nazanin" w:hint="cs"/>
          <w:sz w:val="20"/>
          <w:szCs w:val="20"/>
          <w:rtl/>
          <w:lang w:bidi="fa-IR"/>
        </w:rPr>
        <w:t>،</w:t>
      </w:r>
      <w:r w:rsidRPr="008C3514">
        <w:rPr>
          <w:rFonts w:cs="B Nazanin" w:hint="cs"/>
          <w:sz w:val="20"/>
          <w:szCs w:val="20"/>
          <w:rtl/>
          <w:lang w:bidi="fa-IR"/>
        </w:rPr>
        <w:t xml:space="preserve"> هوش مصنوعی مرکزی</w:t>
      </w:r>
      <w:r w:rsidR="007D738C" w:rsidRPr="008C3514">
        <w:rPr>
          <w:rFonts w:cs="B Nazanin" w:hint="cs"/>
          <w:sz w:val="20"/>
          <w:szCs w:val="20"/>
          <w:rtl/>
          <w:lang w:bidi="fa-IR"/>
        </w:rPr>
        <w:t>،</w:t>
      </w:r>
      <w:r w:rsidRPr="008C3514">
        <w:rPr>
          <w:rFonts w:cs="B Nazanin" w:hint="cs"/>
          <w:sz w:val="20"/>
          <w:szCs w:val="20"/>
          <w:rtl/>
          <w:lang w:bidi="fa-IR"/>
        </w:rPr>
        <w:t xml:space="preserve"> هوش مصنوعی توزیع شده</w:t>
      </w:r>
    </w:p>
    <w:p w:rsidR="009A77A7" w:rsidRDefault="009A77A7" w:rsidP="00B11543">
      <w:pPr>
        <w:pStyle w:val="ListParagraph"/>
        <w:numPr>
          <w:ilvl w:val="0"/>
          <w:numId w:val="3"/>
        </w:numPr>
        <w:bidi/>
        <w:jc w:val="lowKashida"/>
        <w:rPr>
          <w:rFonts w:cs="B Titr"/>
          <w:sz w:val="24"/>
          <w:szCs w:val="24"/>
          <w:rtl/>
          <w:lang w:bidi="fa-IR"/>
        </w:rPr>
        <w:sectPr w:rsidR="009A77A7" w:rsidSect="009A77A7">
          <w:type w:val="continuous"/>
          <w:pgSz w:w="12240" w:h="15840"/>
          <w:pgMar w:top="1440" w:right="1440" w:bottom="1440" w:left="1440" w:header="720" w:footer="720" w:gutter="0"/>
          <w:cols w:space="720"/>
          <w:bidi/>
          <w:docGrid w:linePitch="360"/>
        </w:sectPr>
      </w:pPr>
    </w:p>
    <w:p w:rsidR="00BA2F58" w:rsidRPr="008C3514" w:rsidRDefault="00BA2F58" w:rsidP="00B11543">
      <w:pPr>
        <w:pStyle w:val="ListParagraph"/>
        <w:numPr>
          <w:ilvl w:val="0"/>
          <w:numId w:val="3"/>
        </w:numPr>
        <w:bidi/>
        <w:jc w:val="lowKashida"/>
        <w:rPr>
          <w:rFonts w:cs="B Titr"/>
          <w:sz w:val="24"/>
          <w:szCs w:val="24"/>
          <w:rtl/>
          <w:lang w:bidi="fa-IR"/>
        </w:rPr>
      </w:pPr>
      <w:r w:rsidRPr="008C3514">
        <w:rPr>
          <w:rFonts w:cs="B Titr" w:hint="cs"/>
          <w:sz w:val="24"/>
          <w:szCs w:val="24"/>
          <w:rtl/>
          <w:lang w:bidi="fa-IR"/>
        </w:rPr>
        <w:lastRenderedPageBreak/>
        <w:t>مقدمه</w:t>
      </w:r>
    </w:p>
    <w:p w:rsidR="009A77A7" w:rsidRDefault="004A34EE" w:rsidP="00AB5B82">
      <w:pPr>
        <w:bidi/>
        <w:jc w:val="lowKashida"/>
        <w:rPr>
          <w:rFonts w:cs="B Nazanin"/>
          <w:sz w:val="24"/>
          <w:szCs w:val="24"/>
          <w:rtl/>
          <w:lang w:bidi="fa-IR"/>
        </w:rPr>
      </w:pPr>
      <w:ins w:id="27" w:author="SCICT" w:date="2012-12-16T23:37:00Z">
        <w:r>
          <w:rPr>
            <w:rFonts w:cs="B Nazanin" w:hint="cs"/>
            <w:sz w:val="24"/>
            <w:szCs w:val="24"/>
            <w:rtl/>
            <w:lang w:bidi="fa-IR"/>
          </w:rPr>
          <w:t xml:space="preserve">دانش </w:t>
        </w:r>
      </w:ins>
      <w:ins w:id="28" w:author="SCICT" w:date="2012-12-16T23:35:00Z">
        <w:r>
          <w:rPr>
            <w:rFonts w:cs="B Nazanin" w:hint="cs"/>
            <w:sz w:val="24"/>
            <w:szCs w:val="24"/>
            <w:rtl/>
            <w:lang w:bidi="fa-IR"/>
          </w:rPr>
          <w:t>هوش مصنوعی</w:t>
        </w:r>
      </w:ins>
      <w:ins w:id="29" w:author="SCICT" w:date="2012-12-16T23:37:00Z">
        <w:r>
          <w:rPr>
            <w:rFonts w:cs="B Nazanin" w:hint="cs"/>
            <w:sz w:val="24"/>
            <w:szCs w:val="24"/>
            <w:rtl/>
            <w:lang w:bidi="fa-IR"/>
          </w:rPr>
          <w:t xml:space="preserve"> نقش کلیدی در </w:t>
        </w:r>
      </w:ins>
      <w:ins w:id="30" w:author="SCICT" w:date="2012-12-16T23:36:00Z">
        <w:r>
          <w:rPr>
            <w:rFonts w:cs="B Nazanin" w:hint="cs"/>
            <w:sz w:val="24"/>
            <w:szCs w:val="24"/>
            <w:rtl/>
            <w:lang w:bidi="fa-IR"/>
          </w:rPr>
          <w:t>ج</w:t>
        </w:r>
      </w:ins>
      <w:ins w:id="31" w:author="SCICT" w:date="2012-12-16T23:37:00Z">
        <w:r>
          <w:rPr>
            <w:rFonts w:cs="B Nazanin" w:hint="cs"/>
            <w:sz w:val="24"/>
            <w:szCs w:val="24"/>
            <w:rtl/>
            <w:lang w:bidi="fa-IR"/>
          </w:rPr>
          <w:t>ذ</w:t>
        </w:r>
      </w:ins>
      <w:ins w:id="32" w:author="SCICT" w:date="2012-12-16T23:36:00Z">
        <w:r>
          <w:rPr>
            <w:rFonts w:cs="B Nazanin" w:hint="cs"/>
            <w:sz w:val="24"/>
            <w:szCs w:val="24"/>
            <w:rtl/>
            <w:lang w:bidi="fa-IR"/>
          </w:rPr>
          <w:t>ابی</w:t>
        </w:r>
      </w:ins>
      <w:ins w:id="33" w:author="SCICT" w:date="2012-12-16T23:37:00Z">
        <w:r>
          <w:rPr>
            <w:rFonts w:cs="B Nazanin" w:hint="cs"/>
            <w:sz w:val="24"/>
            <w:szCs w:val="24"/>
            <w:rtl/>
            <w:lang w:bidi="fa-IR"/>
          </w:rPr>
          <w:t>ت</w:t>
        </w:r>
      </w:ins>
      <w:ins w:id="34" w:author="SCICT" w:date="2012-12-16T23:36:00Z">
        <w:r>
          <w:rPr>
            <w:rFonts w:cs="B Nazanin" w:hint="cs"/>
            <w:sz w:val="24"/>
            <w:szCs w:val="24"/>
            <w:rtl/>
            <w:lang w:bidi="fa-IR"/>
          </w:rPr>
          <w:t xml:space="preserve"> </w:t>
        </w:r>
      </w:ins>
      <w:ins w:id="35" w:author="SCICT" w:date="2012-12-16T23:35:00Z">
        <w:r>
          <w:rPr>
            <w:rFonts w:cs="B Nazanin" w:hint="cs"/>
            <w:sz w:val="24"/>
            <w:szCs w:val="24"/>
            <w:rtl/>
            <w:lang w:bidi="fa-IR"/>
          </w:rPr>
          <w:t xml:space="preserve"> </w:t>
        </w:r>
      </w:ins>
      <w:ins w:id="36" w:author="SCICT" w:date="2012-12-16T23:42:00Z">
        <w:r>
          <w:rPr>
            <w:rFonts w:cs="B Nazanin" w:hint="cs"/>
            <w:sz w:val="24"/>
            <w:szCs w:val="24"/>
            <w:rtl/>
            <w:lang w:bidi="fa-IR"/>
          </w:rPr>
          <w:t xml:space="preserve">و صنعتی شدن </w:t>
        </w:r>
      </w:ins>
      <w:ins w:id="37" w:author="SCICT" w:date="2012-12-16T23:31:00Z">
        <w:r w:rsidR="006A6554">
          <w:rPr>
            <w:rFonts w:cs="B Nazanin" w:hint="cs"/>
            <w:sz w:val="24"/>
            <w:szCs w:val="24"/>
            <w:rtl/>
            <w:lang w:bidi="fa-IR"/>
          </w:rPr>
          <w:t xml:space="preserve">باز‌ی‌های </w:t>
        </w:r>
      </w:ins>
      <w:ins w:id="38" w:author="SCICT" w:date="2012-12-16T23:34:00Z">
        <w:r>
          <w:rPr>
            <w:rFonts w:cs="B Nazanin" w:hint="cs"/>
            <w:sz w:val="24"/>
            <w:szCs w:val="24"/>
            <w:rtl/>
            <w:lang w:bidi="fa-IR"/>
          </w:rPr>
          <w:t xml:space="preserve">رایانه‌ای </w:t>
        </w:r>
      </w:ins>
      <w:ins w:id="39" w:author="SCICT" w:date="2012-12-16T23:43:00Z">
        <w:r w:rsidR="00AB5B82">
          <w:rPr>
            <w:rFonts w:cs="B Nazanin" w:hint="cs"/>
            <w:sz w:val="24"/>
            <w:szCs w:val="24"/>
            <w:rtl/>
            <w:lang w:bidi="fa-IR"/>
          </w:rPr>
          <w:t xml:space="preserve">دارد. </w:t>
        </w:r>
      </w:ins>
      <w:ins w:id="40" w:author="SCICT" w:date="2012-12-16T23:49:00Z">
        <w:r w:rsidR="00AB5B82">
          <w:rPr>
            <w:rFonts w:cs="B Nazanin" w:hint="cs"/>
            <w:sz w:val="24"/>
            <w:szCs w:val="24"/>
            <w:rtl/>
            <w:lang w:bidi="fa-IR"/>
          </w:rPr>
          <w:t xml:space="preserve">در </w:t>
        </w:r>
      </w:ins>
      <w:ins w:id="41" w:author="SCICT" w:date="2012-12-16T23:46:00Z">
        <w:r w:rsidR="00AB5B82">
          <w:rPr>
            <w:rFonts w:cs="B Nazanin" w:hint="cs"/>
            <w:sz w:val="24"/>
            <w:szCs w:val="24"/>
            <w:rtl/>
            <w:lang w:bidi="fa-IR"/>
          </w:rPr>
          <w:t xml:space="preserve">هوش مصنوعی </w:t>
        </w:r>
      </w:ins>
      <w:ins w:id="42" w:author="SCICT" w:date="2012-12-16T23:50:00Z">
        <w:r w:rsidR="00AB5B82">
          <w:rPr>
            <w:rFonts w:cs="B Nazanin" w:hint="cs"/>
            <w:sz w:val="24"/>
            <w:szCs w:val="24"/>
            <w:rtl/>
            <w:lang w:bidi="fa-IR"/>
          </w:rPr>
          <w:t xml:space="preserve">به کارگیری عامل‌های چندگانه </w:t>
        </w:r>
      </w:ins>
      <w:ins w:id="43" w:author="SCICT" w:date="2012-12-16T23:53:00Z">
        <w:r w:rsidR="00550199">
          <w:rPr>
            <w:rFonts w:cs="B Nazanin" w:hint="cs"/>
            <w:sz w:val="24"/>
            <w:szCs w:val="24"/>
            <w:rtl/>
            <w:lang w:bidi="fa-IR"/>
          </w:rPr>
          <w:t xml:space="preserve">در </w:t>
        </w:r>
        <w:r w:rsidR="0046612B" w:rsidRPr="0046612B">
          <w:rPr>
            <w:rFonts w:cs="B Nazanin" w:hint="cs"/>
            <w:caps/>
            <w:sz w:val="24"/>
            <w:szCs w:val="24"/>
            <w:rtl/>
            <w:lang w:bidi="fa-IR"/>
            <w:rPrChange w:id="44" w:author="SCICT" w:date="2012-12-16T23:53:00Z">
              <w:rPr>
                <w:rFonts w:cs="B Nazanin" w:hint="cs"/>
                <w:sz w:val="24"/>
                <w:szCs w:val="24"/>
                <w:rtl/>
                <w:lang w:bidi="fa-IR"/>
              </w:rPr>
            </w:rPrChange>
          </w:rPr>
          <w:t>بازی</w:t>
        </w:r>
        <w:r w:rsidR="00550199">
          <w:rPr>
            <w:rFonts w:cs="B Nazanin" w:hint="cs"/>
            <w:caps/>
            <w:sz w:val="24"/>
            <w:szCs w:val="24"/>
            <w:rtl/>
            <w:lang w:bidi="fa-IR"/>
          </w:rPr>
          <w:t>‌هایی که در آنها تعقیب و گریز مطرح است بسیار رایج است.</w:t>
        </w:r>
      </w:ins>
      <w:ins w:id="45" w:author="SCICT" w:date="2012-12-16T23:44:00Z">
        <w:r w:rsidR="00AB5B82">
          <w:rPr>
            <w:rFonts w:cs="B Nazanin" w:hint="cs"/>
            <w:sz w:val="24"/>
            <w:szCs w:val="24"/>
            <w:rtl/>
            <w:lang w:bidi="fa-IR"/>
          </w:rPr>
          <w:t xml:space="preserve"> </w:t>
        </w:r>
      </w:ins>
      <w:r w:rsidR="00BA2F58" w:rsidRPr="008C3514">
        <w:rPr>
          <w:rFonts w:cs="B Nazanin" w:hint="cs"/>
          <w:sz w:val="24"/>
          <w:szCs w:val="24"/>
          <w:rtl/>
          <w:lang w:bidi="fa-IR"/>
        </w:rPr>
        <w:t xml:space="preserve">در این مدل </w:t>
      </w:r>
      <w:ins w:id="46" w:author="user" w:date="2012-12-16T20:13:00Z">
        <w:r w:rsidR="009A18ED">
          <w:rPr>
            <w:rFonts w:cs="B Nazanin" w:hint="cs"/>
            <w:sz w:val="24"/>
            <w:szCs w:val="24"/>
            <w:rtl/>
            <w:lang w:bidi="fa-IR"/>
          </w:rPr>
          <w:t xml:space="preserve">از </w:t>
        </w:r>
      </w:ins>
      <w:r w:rsidR="00BA2F58" w:rsidRPr="008C3514">
        <w:rPr>
          <w:rFonts w:cs="B Nazanin" w:hint="cs"/>
          <w:sz w:val="24"/>
          <w:szCs w:val="24"/>
          <w:rtl/>
          <w:lang w:bidi="fa-IR"/>
        </w:rPr>
        <w:t xml:space="preserve">هوش مصنوعی ما یک عامل مرکزی داریم که نقش فرماندهی و ارتباط یک عامل </w:t>
      </w:r>
      <w:r w:rsidR="006A64C1">
        <w:rPr>
          <w:rFonts w:cs="B Nazanin"/>
          <w:sz w:val="24"/>
          <w:szCs w:val="24"/>
          <w:lang w:bidi="fa-IR"/>
        </w:rPr>
        <w:t xml:space="preserve"> [1]</w:t>
      </w:r>
      <w:r w:rsidR="00BA2F58" w:rsidRPr="008C3514">
        <w:rPr>
          <w:rFonts w:cs="B Nazanin" w:hint="cs"/>
          <w:sz w:val="24"/>
          <w:szCs w:val="24"/>
          <w:rtl/>
          <w:lang w:bidi="fa-IR"/>
        </w:rPr>
        <w:t xml:space="preserve">با </w:t>
      </w:r>
      <w:r w:rsidR="007D738C" w:rsidRPr="008C3514">
        <w:rPr>
          <w:rFonts w:cs="B Nazanin" w:hint="cs"/>
          <w:sz w:val="24"/>
          <w:szCs w:val="24"/>
          <w:rtl/>
          <w:lang w:bidi="fa-IR"/>
        </w:rPr>
        <w:t>عامل‌های</w:t>
      </w:r>
      <w:r w:rsidR="00BA2F58" w:rsidRPr="008C3514">
        <w:rPr>
          <w:rFonts w:cs="B Nazanin" w:hint="cs"/>
          <w:sz w:val="24"/>
          <w:szCs w:val="24"/>
          <w:rtl/>
          <w:lang w:bidi="fa-IR"/>
        </w:rPr>
        <w:t xml:space="preserve"> دیگر را ایفا می‌کند و یک هوش توزیع شده</w:t>
      </w:r>
      <w:r w:rsidR="009946AE">
        <w:rPr>
          <w:rFonts w:cs="B Nazanin"/>
          <w:sz w:val="24"/>
          <w:szCs w:val="24"/>
          <w:lang w:bidi="fa-IR"/>
        </w:rPr>
        <w:t xml:space="preserve">[2] </w:t>
      </w:r>
      <w:r w:rsidR="00BA2F58" w:rsidRPr="008C3514">
        <w:rPr>
          <w:rFonts w:cs="B Nazanin" w:hint="cs"/>
          <w:sz w:val="24"/>
          <w:szCs w:val="24"/>
          <w:rtl/>
          <w:lang w:bidi="fa-IR"/>
        </w:rPr>
        <w:t xml:space="preserve"> که هرکدام از </w:t>
      </w:r>
      <w:r w:rsidR="007D738C" w:rsidRPr="008C3514">
        <w:rPr>
          <w:rFonts w:cs="B Nazanin" w:hint="cs"/>
          <w:sz w:val="24"/>
          <w:szCs w:val="24"/>
          <w:rtl/>
          <w:lang w:bidi="fa-IR"/>
        </w:rPr>
        <w:t>عامل‌ها</w:t>
      </w:r>
      <w:r w:rsidR="00BA2F58" w:rsidRPr="008C3514">
        <w:rPr>
          <w:rFonts w:cs="B Nazanin" w:hint="cs"/>
          <w:sz w:val="24"/>
          <w:szCs w:val="24"/>
          <w:rtl/>
          <w:lang w:bidi="fa-IR"/>
        </w:rPr>
        <w:t xml:space="preserve"> را در انتخاب </w:t>
      </w:r>
      <w:r w:rsidR="007D738C" w:rsidRPr="008C3514">
        <w:rPr>
          <w:rFonts w:cs="B Nazanin" w:hint="cs"/>
          <w:sz w:val="24"/>
          <w:szCs w:val="24"/>
          <w:rtl/>
          <w:lang w:bidi="fa-IR"/>
        </w:rPr>
        <w:t>تصمیم‌ها</w:t>
      </w:r>
      <w:r w:rsidR="00BA2F58" w:rsidRPr="008C3514">
        <w:rPr>
          <w:rFonts w:cs="B Nazanin" w:hint="cs"/>
          <w:sz w:val="24"/>
          <w:szCs w:val="24"/>
          <w:rtl/>
          <w:lang w:bidi="fa-IR"/>
        </w:rPr>
        <w:t xml:space="preserve"> یاری می‌کن</w:t>
      </w:r>
      <w:r w:rsidR="007D738C" w:rsidRPr="008C3514">
        <w:rPr>
          <w:rFonts w:cs="B Nazanin" w:hint="cs"/>
          <w:sz w:val="24"/>
          <w:szCs w:val="24"/>
          <w:rtl/>
          <w:lang w:bidi="fa-IR"/>
        </w:rPr>
        <w:t>د</w:t>
      </w:r>
      <w:r w:rsidR="007D738C" w:rsidRPr="008C3514">
        <w:rPr>
          <w:rFonts w:cs="B Nazanin"/>
          <w:sz w:val="24"/>
          <w:szCs w:val="24"/>
          <w:rtl/>
          <w:lang w:bidi="fa-IR"/>
        </w:rPr>
        <w:t>.</w:t>
      </w:r>
      <w:r w:rsidR="00BA2F58" w:rsidRPr="008C3514">
        <w:rPr>
          <w:rFonts w:cs="B Nazanin" w:hint="cs"/>
          <w:sz w:val="24"/>
          <w:szCs w:val="24"/>
          <w:rtl/>
          <w:lang w:bidi="fa-IR"/>
        </w:rPr>
        <w:t xml:space="preserve"> همچنین تعدادی عامل در اختیار داریم که هر کدام از </w:t>
      </w:r>
      <w:r w:rsidR="007D738C" w:rsidRPr="008C3514">
        <w:rPr>
          <w:rFonts w:cs="B Nazanin" w:hint="cs"/>
          <w:sz w:val="24"/>
          <w:szCs w:val="24"/>
          <w:rtl/>
          <w:lang w:bidi="fa-IR"/>
        </w:rPr>
        <w:t>آن‌ها</w:t>
      </w:r>
      <w:r w:rsidR="00BA2F58" w:rsidRPr="008C3514">
        <w:rPr>
          <w:rFonts w:cs="B Nazanin" w:hint="cs"/>
          <w:sz w:val="24"/>
          <w:szCs w:val="24"/>
          <w:rtl/>
          <w:lang w:bidi="fa-IR"/>
        </w:rPr>
        <w:t xml:space="preserve"> در </w:t>
      </w:r>
      <w:r w:rsidR="007D738C" w:rsidRPr="008C3514">
        <w:rPr>
          <w:rFonts w:cs="B Nazanin" w:hint="cs"/>
          <w:sz w:val="24"/>
          <w:szCs w:val="24"/>
          <w:rtl/>
          <w:lang w:bidi="fa-IR"/>
        </w:rPr>
        <w:t>مکان‌های</w:t>
      </w:r>
      <w:r w:rsidR="00BA2F58" w:rsidRPr="008C3514">
        <w:rPr>
          <w:rFonts w:cs="B Nazanin" w:hint="cs"/>
          <w:sz w:val="24"/>
          <w:szCs w:val="24"/>
          <w:rtl/>
          <w:lang w:bidi="fa-IR"/>
        </w:rPr>
        <w:t xml:space="preserve"> مختلفی از نقشه قرار </w:t>
      </w:r>
      <w:r w:rsidR="007D738C" w:rsidRPr="008C3514">
        <w:rPr>
          <w:rFonts w:cs="B Nazanin" w:hint="cs"/>
          <w:sz w:val="24"/>
          <w:szCs w:val="24"/>
          <w:rtl/>
          <w:lang w:bidi="fa-IR"/>
        </w:rPr>
        <w:t>گرفته‌اند</w:t>
      </w:r>
      <w:r w:rsidR="00BA2F58" w:rsidRPr="008C3514">
        <w:rPr>
          <w:rFonts w:cs="B Nazanin" w:hint="cs"/>
          <w:sz w:val="24"/>
          <w:szCs w:val="24"/>
          <w:rtl/>
          <w:lang w:bidi="fa-IR"/>
        </w:rPr>
        <w:t xml:space="preserve">. وظیفه‌ی کلی این سیستم دستگیری </w:t>
      </w:r>
      <w:r w:rsidR="006F782F">
        <w:rPr>
          <w:rFonts w:cs="B Nazanin" w:hint="cs"/>
          <w:sz w:val="24"/>
          <w:szCs w:val="24"/>
          <w:rtl/>
          <w:lang w:bidi="fa-IR"/>
        </w:rPr>
        <w:t>هدف</w:t>
      </w:r>
      <w:ins w:id="47" w:author="user" w:date="2012-12-16T20:14:00Z">
        <w:r w:rsidR="009A18ED">
          <w:rPr>
            <w:rFonts w:cs="B Nazanin" w:hint="cs"/>
            <w:sz w:val="24"/>
            <w:szCs w:val="24"/>
            <w:rtl/>
            <w:lang w:bidi="fa-IR"/>
          </w:rPr>
          <w:t xml:space="preserve"> </w:t>
        </w:r>
      </w:ins>
      <w:del w:id="48" w:author="user" w:date="2012-12-16T20:14:00Z">
        <w:r w:rsidR="006F782F" w:rsidDel="009A18ED">
          <w:rPr>
            <w:rFonts w:cs="B Nazanin" w:hint="cs"/>
            <w:sz w:val="24"/>
            <w:szCs w:val="24"/>
            <w:rtl/>
            <w:lang w:bidi="fa-IR"/>
          </w:rPr>
          <w:delText>(</w:delText>
        </w:r>
      </w:del>
      <w:r w:rsidR="00BA2F58" w:rsidRPr="008C3514">
        <w:rPr>
          <w:rFonts w:cs="B Nazanin" w:hint="cs"/>
          <w:sz w:val="24"/>
          <w:szCs w:val="24"/>
          <w:rtl/>
          <w:lang w:bidi="fa-IR"/>
        </w:rPr>
        <w:t>بازیکنی</w:t>
      </w:r>
      <w:del w:id="49" w:author="user" w:date="2012-12-16T20:14:00Z">
        <w:r w:rsidR="006F782F" w:rsidDel="009A18ED">
          <w:rPr>
            <w:rFonts w:cs="B Nazanin" w:hint="cs"/>
            <w:sz w:val="24"/>
            <w:szCs w:val="24"/>
            <w:rtl/>
            <w:lang w:bidi="fa-IR"/>
          </w:rPr>
          <w:delText>)</w:delText>
        </w:r>
      </w:del>
      <w:r w:rsidR="00BA2F58" w:rsidRPr="008C3514">
        <w:rPr>
          <w:rFonts w:cs="B Nazanin" w:hint="cs"/>
          <w:sz w:val="24"/>
          <w:szCs w:val="24"/>
          <w:rtl/>
          <w:lang w:bidi="fa-IR"/>
        </w:rPr>
        <w:t xml:space="preserve"> است که در مکانی از نقشه قرار دارد. بازیکن آزادانه می‌تواند در هر مسیری که بخواهد </w:t>
      </w:r>
      <w:del w:id="50" w:author="user" w:date="2012-12-16T20:14:00Z">
        <w:r w:rsidR="007D738C" w:rsidRPr="008C3514" w:rsidDel="009A18ED">
          <w:rPr>
            <w:rFonts w:cs="B Nazanin" w:hint="cs"/>
            <w:sz w:val="24"/>
            <w:szCs w:val="24"/>
            <w:rtl/>
            <w:lang w:bidi="fa-IR"/>
          </w:rPr>
          <w:delText>جا</w:delText>
        </w:r>
        <w:r w:rsidR="00BA2F58" w:rsidRPr="008C3514" w:rsidDel="009A18ED">
          <w:rPr>
            <w:rFonts w:cs="B Nazanin" w:hint="cs"/>
            <w:sz w:val="24"/>
            <w:szCs w:val="24"/>
            <w:rtl/>
            <w:lang w:bidi="fa-IR"/>
          </w:rPr>
          <w:delText xml:space="preserve"> </w:delText>
        </w:r>
      </w:del>
      <w:ins w:id="51" w:author="user" w:date="2012-12-16T20:14:00Z">
        <w:r w:rsidR="009A18ED" w:rsidRPr="008C3514">
          <w:rPr>
            <w:rFonts w:cs="B Nazanin" w:hint="cs"/>
            <w:sz w:val="24"/>
            <w:szCs w:val="24"/>
            <w:rtl/>
            <w:lang w:bidi="fa-IR"/>
          </w:rPr>
          <w:t>جا</w:t>
        </w:r>
        <w:r w:rsidR="009A18ED">
          <w:rPr>
            <w:rFonts w:cs="B Nazanin" w:hint="cs"/>
            <w:sz w:val="24"/>
            <w:szCs w:val="24"/>
            <w:rtl/>
            <w:lang w:bidi="fa-IR"/>
          </w:rPr>
          <w:t>‌</w:t>
        </w:r>
      </w:ins>
      <w:r w:rsidR="00BA2F58" w:rsidRPr="008C3514">
        <w:rPr>
          <w:rFonts w:cs="B Nazanin" w:hint="cs"/>
          <w:sz w:val="24"/>
          <w:szCs w:val="24"/>
          <w:rtl/>
          <w:lang w:bidi="fa-IR"/>
        </w:rPr>
        <w:t>به</w:t>
      </w:r>
      <w:del w:id="52" w:author="user" w:date="2012-12-16T20:14:00Z">
        <w:r w:rsidR="00BA2F58" w:rsidRPr="008C3514" w:rsidDel="009A18ED">
          <w:rPr>
            <w:rFonts w:cs="B Nazanin" w:hint="cs"/>
            <w:sz w:val="24"/>
            <w:szCs w:val="24"/>
            <w:rtl/>
            <w:lang w:bidi="fa-IR"/>
          </w:rPr>
          <w:delText xml:space="preserve"> </w:delText>
        </w:r>
      </w:del>
      <w:ins w:id="53" w:author="user" w:date="2012-12-16T20:14:00Z">
        <w:r w:rsidR="009A18ED">
          <w:rPr>
            <w:rFonts w:cs="B Nazanin" w:hint="cs"/>
            <w:sz w:val="24"/>
            <w:szCs w:val="24"/>
            <w:rtl/>
            <w:lang w:bidi="fa-IR"/>
          </w:rPr>
          <w:t>‌</w:t>
        </w:r>
      </w:ins>
      <w:r w:rsidR="00BA2F58" w:rsidRPr="008C3514">
        <w:rPr>
          <w:rFonts w:cs="B Nazanin" w:hint="cs"/>
          <w:sz w:val="24"/>
          <w:szCs w:val="24"/>
          <w:rtl/>
          <w:lang w:bidi="fa-IR"/>
        </w:rPr>
        <w:t>جا شو</w:t>
      </w:r>
      <w:r w:rsidR="007D738C" w:rsidRPr="008C3514">
        <w:rPr>
          <w:rFonts w:cs="B Nazanin" w:hint="cs"/>
          <w:sz w:val="24"/>
          <w:szCs w:val="24"/>
          <w:rtl/>
          <w:lang w:bidi="fa-IR"/>
        </w:rPr>
        <w:t>د</w:t>
      </w:r>
      <w:r w:rsidR="007D738C" w:rsidRPr="008C3514">
        <w:rPr>
          <w:rFonts w:cs="B Nazanin"/>
          <w:sz w:val="24"/>
          <w:szCs w:val="24"/>
          <w:rtl/>
          <w:lang w:bidi="fa-IR"/>
        </w:rPr>
        <w:t>.</w:t>
      </w:r>
      <w:r w:rsidR="00CD3A9E">
        <w:rPr>
          <w:rFonts w:cs="B Nazanin" w:hint="cs"/>
          <w:sz w:val="24"/>
          <w:szCs w:val="24"/>
          <w:rtl/>
          <w:lang w:bidi="fa-IR"/>
        </w:rPr>
        <w:t xml:space="preserve"> فرض </w:t>
      </w:r>
      <w:del w:id="54" w:author="user" w:date="2012-12-16T20:15:00Z">
        <w:r w:rsidR="00CD3A9E" w:rsidDel="009A18ED">
          <w:rPr>
            <w:rFonts w:cs="B Nazanin" w:hint="cs"/>
            <w:sz w:val="24"/>
            <w:szCs w:val="24"/>
            <w:rtl/>
            <w:lang w:bidi="fa-IR"/>
          </w:rPr>
          <w:delText>میشود</w:delText>
        </w:r>
        <w:r w:rsidR="00BA2F58" w:rsidRPr="008C3514" w:rsidDel="009A18ED">
          <w:rPr>
            <w:rFonts w:cs="B Nazanin" w:hint="cs"/>
            <w:sz w:val="24"/>
            <w:szCs w:val="24"/>
            <w:rtl/>
            <w:lang w:bidi="fa-IR"/>
          </w:rPr>
          <w:delText xml:space="preserve"> </w:delText>
        </w:r>
      </w:del>
      <w:ins w:id="55" w:author="user" w:date="2012-12-16T20:15:00Z">
        <w:r w:rsidR="009A18ED">
          <w:rPr>
            <w:rFonts w:cs="B Nazanin" w:hint="cs"/>
            <w:sz w:val="24"/>
            <w:szCs w:val="24"/>
            <w:rtl/>
            <w:lang w:bidi="fa-IR"/>
          </w:rPr>
          <w:t>می‌شود</w:t>
        </w:r>
        <w:r w:rsidR="009A18ED" w:rsidRPr="008C3514">
          <w:rPr>
            <w:rFonts w:cs="B Nazanin" w:hint="cs"/>
            <w:sz w:val="24"/>
            <w:szCs w:val="24"/>
            <w:rtl/>
            <w:lang w:bidi="fa-IR"/>
          </w:rPr>
          <w:t xml:space="preserve"> </w:t>
        </w:r>
      </w:ins>
      <w:r w:rsidR="007D738C" w:rsidRPr="008C3514">
        <w:rPr>
          <w:rFonts w:cs="B Nazanin" w:hint="cs"/>
          <w:sz w:val="24"/>
          <w:szCs w:val="24"/>
          <w:rtl/>
          <w:lang w:bidi="fa-IR"/>
        </w:rPr>
        <w:t>عامل‌ها</w:t>
      </w:r>
      <w:r w:rsidR="00BA2F58" w:rsidRPr="008C3514">
        <w:rPr>
          <w:rFonts w:cs="B Nazanin" w:hint="cs"/>
          <w:sz w:val="24"/>
          <w:szCs w:val="24"/>
          <w:rtl/>
          <w:lang w:bidi="fa-IR"/>
        </w:rPr>
        <w:t xml:space="preserve"> </w:t>
      </w:r>
      <w:ins w:id="56" w:author="SCICT" w:date="2012-12-16T23:56:00Z">
        <w:r w:rsidR="00550199">
          <w:rPr>
            <w:rFonts w:cs="B Nazanin" w:hint="cs"/>
            <w:sz w:val="24"/>
            <w:szCs w:val="24"/>
            <w:rtl/>
            <w:lang w:bidi="fa-IR"/>
          </w:rPr>
          <w:t xml:space="preserve">در </w:t>
        </w:r>
      </w:ins>
      <w:r w:rsidR="00BA2F58" w:rsidRPr="008C3514">
        <w:rPr>
          <w:rFonts w:cs="B Nazanin" w:hint="cs"/>
          <w:sz w:val="24"/>
          <w:szCs w:val="24"/>
          <w:rtl/>
          <w:lang w:bidi="fa-IR"/>
        </w:rPr>
        <w:t xml:space="preserve"> </w:t>
      </w:r>
      <w:r w:rsidR="00CD3A9E">
        <w:rPr>
          <w:rFonts w:cs="B Nazanin" w:hint="cs"/>
          <w:sz w:val="24"/>
          <w:szCs w:val="24"/>
          <w:rtl/>
          <w:lang w:bidi="fa-IR"/>
        </w:rPr>
        <w:t>ابتد</w:t>
      </w:r>
      <w:ins w:id="57" w:author="SCICT" w:date="2012-12-16T23:56:00Z">
        <w:r w:rsidR="00550199">
          <w:rPr>
            <w:rFonts w:cs="B Nazanin" w:hint="cs"/>
            <w:sz w:val="24"/>
            <w:szCs w:val="24"/>
            <w:rtl/>
            <w:lang w:bidi="fa-IR"/>
          </w:rPr>
          <w:t>ا</w:t>
        </w:r>
      </w:ins>
      <w:del w:id="58" w:author="SCICT" w:date="2012-12-16T23:56:00Z">
        <w:r w:rsidR="00CD3A9E" w:rsidDel="00550199">
          <w:rPr>
            <w:rFonts w:cs="B Nazanin" w:hint="cs"/>
            <w:sz w:val="24"/>
            <w:szCs w:val="24"/>
            <w:rtl/>
            <w:lang w:bidi="fa-IR"/>
          </w:rPr>
          <w:delText>أ</w:delText>
        </w:r>
      </w:del>
      <w:r w:rsidR="00CD3A9E">
        <w:rPr>
          <w:rFonts w:cs="B Nazanin" w:hint="cs"/>
          <w:sz w:val="24"/>
          <w:szCs w:val="24"/>
          <w:rtl/>
          <w:lang w:bidi="fa-IR"/>
        </w:rPr>
        <w:t xml:space="preserve"> </w:t>
      </w:r>
      <w:r w:rsidR="00BA2F58" w:rsidRPr="008C3514">
        <w:rPr>
          <w:rFonts w:cs="B Nazanin" w:hint="cs"/>
          <w:sz w:val="24"/>
          <w:szCs w:val="24"/>
          <w:rtl/>
          <w:lang w:bidi="fa-IR"/>
        </w:rPr>
        <w:t xml:space="preserve">بر اساس </w:t>
      </w:r>
      <w:r w:rsidR="001C21C5">
        <w:rPr>
          <w:rFonts w:cs="B Nazanin" w:hint="cs"/>
          <w:sz w:val="24"/>
          <w:szCs w:val="24"/>
          <w:rtl/>
          <w:lang w:bidi="fa-IR"/>
        </w:rPr>
        <w:t xml:space="preserve">مسیری </w:t>
      </w:r>
      <w:r w:rsidR="00BA2F58" w:rsidRPr="008C3514">
        <w:rPr>
          <w:rFonts w:cs="B Nazanin" w:hint="cs"/>
          <w:sz w:val="24"/>
          <w:szCs w:val="24"/>
          <w:rtl/>
          <w:lang w:bidi="fa-IR"/>
        </w:rPr>
        <w:t xml:space="preserve">که برایشان از قبل منظور شده است </w:t>
      </w:r>
      <w:r w:rsidR="00B4521E">
        <w:rPr>
          <w:rFonts w:cs="B Nazanin" w:hint="cs"/>
          <w:sz w:val="24"/>
          <w:szCs w:val="24"/>
          <w:rtl/>
          <w:lang w:bidi="fa-IR"/>
        </w:rPr>
        <w:t xml:space="preserve">در حال </w:t>
      </w:r>
      <w:del w:id="59" w:author="user" w:date="2012-12-16T20:15:00Z">
        <w:r w:rsidR="00BA2F58" w:rsidRPr="008C3514" w:rsidDel="009A18ED">
          <w:rPr>
            <w:rFonts w:cs="B Nazanin" w:hint="cs"/>
            <w:sz w:val="24"/>
            <w:szCs w:val="24"/>
            <w:rtl/>
            <w:lang w:bidi="fa-IR"/>
          </w:rPr>
          <w:delText xml:space="preserve">گشت </w:delText>
        </w:r>
      </w:del>
      <w:ins w:id="60" w:author="user" w:date="2012-12-16T20:15:00Z">
        <w:r w:rsidR="009A18ED" w:rsidRPr="008C3514">
          <w:rPr>
            <w:rFonts w:cs="B Nazanin" w:hint="cs"/>
            <w:sz w:val="24"/>
            <w:szCs w:val="24"/>
            <w:rtl/>
            <w:lang w:bidi="fa-IR"/>
          </w:rPr>
          <w:t>گشت</w:t>
        </w:r>
        <w:r w:rsidR="009A18ED">
          <w:rPr>
            <w:rFonts w:cs="B Nazanin" w:hint="cs"/>
            <w:sz w:val="24"/>
            <w:szCs w:val="24"/>
            <w:rtl/>
            <w:lang w:bidi="fa-IR"/>
          </w:rPr>
          <w:t>‌</w:t>
        </w:r>
      </w:ins>
      <w:r w:rsidR="00BA2F58" w:rsidRPr="008C3514">
        <w:rPr>
          <w:rFonts w:cs="B Nazanin" w:hint="cs"/>
          <w:sz w:val="24"/>
          <w:szCs w:val="24"/>
          <w:rtl/>
          <w:lang w:bidi="fa-IR"/>
        </w:rPr>
        <w:t xml:space="preserve">زنی </w:t>
      </w:r>
      <w:r w:rsidR="00B4521E">
        <w:rPr>
          <w:rFonts w:cs="B Nazanin" w:hint="cs"/>
          <w:sz w:val="24"/>
          <w:szCs w:val="24"/>
          <w:rtl/>
          <w:lang w:bidi="fa-IR"/>
        </w:rPr>
        <w:t xml:space="preserve">هستند </w:t>
      </w:r>
      <w:r w:rsidR="00BA2F58" w:rsidRPr="008C3514">
        <w:rPr>
          <w:rFonts w:cs="B Nazanin" w:hint="cs"/>
          <w:sz w:val="24"/>
          <w:szCs w:val="24"/>
          <w:rtl/>
          <w:lang w:bidi="fa-IR"/>
        </w:rPr>
        <w:t xml:space="preserve">و با دیدن </w:t>
      </w:r>
      <w:r w:rsidR="00B4521E">
        <w:rPr>
          <w:rFonts w:cs="B Nazanin" w:hint="cs"/>
          <w:sz w:val="24"/>
          <w:szCs w:val="24"/>
          <w:rtl/>
          <w:lang w:bidi="fa-IR"/>
        </w:rPr>
        <w:t>هدف</w:t>
      </w:r>
      <w:r w:rsidR="00001AFF">
        <w:rPr>
          <w:rFonts w:cs="B Nazanin" w:hint="cs"/>
          <w:sz w:val="24"/>
          <w:szCs w:val="24"/>
          <w:rtl/>
          <w:lang w:bidi="fa-IR"/>
        </w:rPr>
        <w:t>،</w:t>
      </w:r>
      <w:ins w:id="61" w:author="user" w:date="2012-12-16T20:15:00Z">
        <w:r w:rsidR="009A18ED">
          <w:rPr>
            <w:rFonts w:cs="B Nazanin" w:hint="cs"/>
            <w:sz w:val="24"/>
            <w:szCs w:val="24"/>
            <w:rtl/>
            <w:lang w:bidi="fa-IR"/>
          </w:rPr>
          <w:t xml:space="preserve"> </w:t>
        </w:r>
      </w:ins>
      <w:r w:rsidR="00BA2F58" w:rsidRPr="008C3514">
        <w:rPr>
          <w:rFonts w:cs="B Nazanin" w:hint="cs"/>
          <w:sz w:val="24"/>
          <w:szCs w:val="24"/>
          <w:rtl/>
          <w:lang w:bidi="fa-IR"/>
        </w:rPr>
        <w:t xml:space="preserve">به تعقیب او </w:t>
      </w:r>
      <w:r w:rsidR="00BA2F58" w:rsidRPr="008C3514">
        <w:rPr>
          <w:rFonts w:cs="B Nazanin" w:hint="cs"/>
          <w:sz w:val="24"/>
          <w:szCs w:val="24"/>
          <w:rtl/>
          <w:lang w:bidi="fa-IR"/>
        </w:rPr>
        <w:lastRenderedPageBreak/>
        <w:t>می‌پردازن</w:t>
      </w:r>
      <w:r w:rsidR="007D738C" w:rsidRPr="008C3514">
        <w:rPr>
          <w:rFonts w:cs="B Nazanin" w:hint="cs"/>
          <w:sz w:val="24"/>
          <w:szCs w:val="24"/>
          <w:rtl/>
          <w:lang w:bidi="fa-IR"/>
        </w:rPr>
        <w:t>د</w:t>
      </w:r>
      <w:r w:rsidR="007D738C" w:rsidRPr="008C3514">
        <w:rPr>
          <w:rFonts w:cs="B Nazanin"/>
          <w:sz w:val="24"/>
          <w:szCs w:val="24"/>
          <w:rtl/>
          <w:lang w:bidi="fa-IR"/>
        </w:rPr>
        <w:t>.</w:t>
      </w:r>
      <w:r w:rsidR="00BA2F58" w:rsidRPr="008C3514">
        <w:rPr>
          <w:rFonts w:cs="B Nazanin" w:hint="cs"/>
          <w:sz w:val="24"/>
          <w:szCs w:val="24"/>
          <w:rtl/>
          <w:lang w:bidi="fa-IR"/>
        </w:rPr>
        <w:t xml:space="preserve"> مسیریابی</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00BA2F58" w:rsidRPr="008C3514">
        <w:rPr>
          <w:rFonts w:cs="B Nazanin" w:hint="cs"/>
          <w:sz w:val="24"/>
          <w:szCs w:val="24"/>
          <w:rtl/>
          <w:lang w:bidi="fa-IR"/>
        </w:rPr>
        <w:t xml:space="preserve"> </w:t>
      </w:r>
      <w:r w:rsidR="007D738C" w:rsidRPr="008C3514">
        <w:rPr>
          <w:rFonts w:cs="B Nazanin" w:hint="cs"/>
          <w:sz w:val="24"/>
          <w:szCs w:val="24"/>
          <w:rtl/>
          <w:lang w:bidi="fa-IR"/>
        </w:rPr>
        <w:t>عامل‌ها</w:t>
      </w:r>
      <w:r w:rsidR="00BA2F58" w:rsidRPr="008C3514">
        <w:rPr>
          <w:rFonts w:cs="B Nazanin" w:hint="cs"/>
          <w:sz w:val="24"/>
          <w:szCs w:val="24"/>
          <w:rtl/>
          <w:lang w:bidi="fa-IR"/>
        </w:rPr>
        <w:t xml:space="preserve"> با استفاده از سیستم </w:t>
      </w:r>
      <w:r w:rsidR="00BA2F58" w:rsidRPr="008C3514">
        <w:rPr>
          <w:rFonts w:cs="B Nazanin"/>
          <w:sz w:val="24"/>
          <w:szCs w:val="24"/>
          <w:lang w:bidi="fa-IR"/>
        </w:rPr>
        <w:t>Navigation Mesh</w:t>
      </w:r>
      <w:r w:rsidR="00BA2F58"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00B87A87">
        <w:rPr>
          <w:rFonts w:cs="B Nazanin" w:hint="cs"/>
          <w:sz w:val="24"/>
          <w:szCs w:val="24"/>
          <w:rtl/>
          <w:lang w:bidi="fa-IR"/>
        </w:rPr>
        <w:t xml:space="preserve"> و </w:t>
      </w:r>
      <w:r w:rsidR="00BA2F58" w:rsidRPr="008C3514">
        <w:rPr>
          <w:rFonts w:cs="B Nazanin" w:hint="cs"/>
          <w:sz w:val="24"/>
          <w:szCs w:val="24"/>
          <w:rtl/>
          <w:lang w:bidi="fa-IR"/>
        </w:rPr>
        <w:t xml:space="preserve">الگوریتم </w:t>
      </w:r>
      <w:r w:rsidR="00BA2F58" w:rsidRPr="008C3514">
        <w:rPr>
          <w:rFonts w:cs="B Nazanin"/>
          <w:sz w:val="24"/>
          <w:szCs w:val="24"/>
          <w:lang w:bidi="fa-IR"/>
        </w:rPr>
        <w:t>A*</w:t>
      </w:r>
      <w:r w:rsidR="00BA2F58"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w:t>
      </w:r>
      <w:r w:rsidR="00B87A87">
        <w:rPr>
          <w:rFonts w:cs="B Nazanin" w:hint="cs"/>
          <w:sz w:val="24"/>
          <w:szCs w:val="24"/>
          <w:rtl/>
          <w:lang w:bidi="fa-IR"/>
        </w:rPr>
        <w:t xml:space="preserve"> </w:t>
      </w:r>
      <w:r w:rsidR="00BA2F58" w:rsidRPr="008C3514">
        <w:rPr>
          <w:rFonts w:cs="B Nazanin" w:hint="cs"/>
          <w:sz w:val="24"/>
          <w:szCs w:val="24"/>
          <w:rtl/>
          <w:lang w:bidi="fa-IR"/>
        </w:rPr>
        <w:t>انجام می‌گیرد. هر عاملی که به تعقیب بازیکن بپردازد ابتدا به فرمانده (هوش مصنوعی مرکزی) موقعیت و وضعیت خود را گزارش می‌دهد سپس فرمانده بر مبنای اطلاعات رسیده</w:t>
      </w:r>
      <w:r w:rsidR="007D738C" w:rsidRPr="008C3514">
        <w:rPr>
          <w:rFonts w:cs="B Nazanin" w:hint="cs"/>
          <w:sz w:val="24"/>
          <w:szCs w:val="24"/>
          <w:rtl/>
          <w:lang w:bidi="fa-IR"/>
        </w:rPr>
        <w:t>،</w:t>
      </w:r>
      <w:r w:rsidR="00BA2F58" w:rsidRPr="008C3514">
        <w:rPr>
          <w:rFonts w:cs="B Nazanin" w:hint="cs"/>
          <w:sz w:val="24"/>
          <w:szCs w:val="24"/>
          <w:rtl/>
          <w:lang w:bidi="fa-IR"/>
        </w:rPr>
        <w:t xml:space="preserve"> عامل‌های مفید را از بقیه جدا می‌کن</w:t>
      </w:r>
      <w:r w:rsidR="007D738C" w:rsidRPr="008C3514">
        <w:rPr>
          <w:rFonts w:cs="B Nazanin" w:hint="cs"/>
          <w:sz w:val="24"/>
          <w:szCs w:val="24"/>
          <w:rtl/>
          <w:lang w:bidi="fa-IR"/>
        </w:rPr>
        <w:t>د</w:t>
      </w:r>
      <w:r w:rsidR="007D738C" w:rsidRPr="008C3514">
        <w:rPr>
          <w:rFonts w:cs="B Nazanin"/>
          <w:sz w:val="24"/>
          <w:szCs w:val="24"/>
          <w:rtl/>
          <w:lang w:bidi="fa-IR"/>
        </w:rPr>
        <w:t>. (</w:t>
      </w:r>
      <w:r w:rsidR="00BA2F58" w:rsidRPr="008C3514">
        <w:rPr>
          <w:rFonts w:cs="B Nazanin" w:hint="cs"/>
          <w:sz w:val="24"/>
          <w:szCs w:val="24"/>
          <w:rtl/>
          <w:lang w:bidi="fa-IR"/>
        </w:rPr>
        <w:t>منظور از عامل مفید عاملی است که توانایی کمک به تعقیب بازیکن را داشته باشد</w:t>
      </w:r>
      <w:r w:rsidR="007D738C" w:rsidRPr="008C3514">
        <w:rPr>
          <w:rFonts w:cs="B Nazanin" w:hint="cs"/>
          <w:sz w:val="24"/>
          <w:szCs w:val="24"/>
          <w:rtl/>
          <w:lang w:bidi="fa-IR"/>
        </w:rPr>
        <w:t>،</w:t>
      </w:r>
      <w:r w:rsidR="00BA2F58" w:rsidRPr="008C3514">
        <w:rPr>
          <w:rFonts w:cs="B Nazanin" w:hint="cs"/>
          <w:sz w:val="24"/>
          <w:szCs w:val="24"/>
          <w:rtl/>
          <w:lang w:bidi="fa-IR"/>
        </w:rPr>
        <w:t xml:space="preserve"> برای مثال خیلی دور نباشد یا در ماموریت دیگری قرار نگرفته باش</w:t>
      </w:r>
      <w:r w:rsidR="007D738C" w:rsidRPr="008C3514">
        <w:rPr>
          <w:rFonts w:cs="B Nazanin" w:hint="cs"/>
          <w:sz w:val="24"/>
          <w:szCs w:val="24"/>
          <w:rtl/>
          <w:lang w:bidi="fa-IR"/>
        </w:rPr>
        <w:t>د</w:t>
      </w:r>
      <w:r w:rsidR="007D738C" w:rsidRPr="008C3514">
        <w:rPr>
          <w:rFonts w:cs="B Nazanin"/>
          <w:sz w:val="24"/>
          <w:szCs w:val="24"/>
          <w:rtl/>
          <w:lang w:bidi="fa-IR"/>
        </w:rPr>
        <w:t>).</w:t>
      </w:r>
      <w:r w:rsidR="009A77A7">
        <w:rPr>
          <w:rFonts w:hint="cs"/>
          <w:rtl/>
        </w:rPr>
        <w:t xml:space="preserve"> </w:t>
      </w:r>
      <w:r w:rsidR="00BA2F58" w:rsidRPr="008C3514">
        <w:rPr>
          <w:rFonts w:cs="B Nazanin" w:hint="cs"/>
          <w:sz w:val="24"/>
          <w:szCs w:val="24"/>
          <w:rtl/>
          <w:lang w:bidi="fa-IR"/>
        </w:rPr>
        <w:t xml:space="preserve">سپس با محاسبه‌ی فاصله‌ی واقعی هرکدام از عامل‌های مفید تا بازیکن که با استفاده از الگوریتم </w:t>
      </w:r>
      <w:r w:rsidR="00BA2F58" w:rsidRPr="008C3514">
        <w:rPr>
          <w:rFonts w:cs="B Nazanin"/>
          <w:sz w:val="24"/>
          <w:szCs w:val="24"/>
          <w:lang w:bidi="fa-IR"/>
        </w:rPr>
        <w:t>A*</w:t>
      </w:r>
      <w:r w:rsidR="00BA2F58" w:rsidRPr="008C3514">
        <w:rPr>
          <w:rFonts w:cs="B Nazanin" w:hint="cs"/>
          <w:sz w:val="24"/>
          <w:szCs w:val="24"/>
          <w:rtl/>
          <w:lang w:bidi="fa-IR"/>
        </w:rPr>
        <w:t xml:space="preserve"> بر روی خانه</w:t>
      </w:r>
      <w:r w:rsidR="00245E98" w:rsidRPr="008C3514">
        <w:rPr>
          <w:rFonts w:cs="B Nazanin" w:hint="cs"/>
          <w:sz w:val="24"/>
          <w:szCs w:val="24"/>
          <w:rtl/>
          <w:lang w:bidi="fa-IR"/>
        </w:rPr>
        <w:t xml:space="preserve">‌های </w:t>
      </w:r>
      <w:r w:rsidR="00BA2F58" w:rsidRPr="008C3514">
        <w:rPr>
          <w:rFonts w:cs="B Nazanin" w:hint="cs"/>
          <w:sz w:val="24"/>
          <w:szCs w:val="24"/>
          <w:rtl/>
          <w:lang w:bidi="fa-IR"/>
        </w:rPr>
        <w:t xml:space="preserve">ساخته شده با سیستم </w:t>
      </w:r>
      <w:r w:rsidR="00BA2F58" w:rsidRPr="008C3514">
        <w:rPr>
          <w:rFonts w:cs="B Nazanin"/>
          <w:sz w:val="24"/>
          <w:szCs w:val="24"/>
          <w:lang w:bidi="fa-IR"/>
        </w:rPr>
        <w:t>Navigation Mesh</w:t>
      </w:r>
      <w:r w:rsidR="00BA2F58" w:rsidRPr="008C3514">
        <w:rPr>
          <w:rFonts w:cs="B Nazanin" w:hint="cs"/>
          <w:sz w:val="24"/>
          <w:szCs w:val="24"/>
          <w:rtl/>
          <w:lang w:bidi="fa-IR"/>
        </w:rPr>
        <w:t xml:space="preserve"> به دست می‌آید تصمیماتی را در خصوص </w:t>
      </w:r>
      <w:del w:id="62" w:author="user" w:date="2012-12-16T20:16:00Z">
        <w:r w:rsidR="00BA2F58" w:rsidRPr="008C3514" w:rsidDel="009A18ED">
          <w:rPr>
            <w:rFonts w:cs="B Nazanin" w:hint="cs"/>
            <w:sz w:val="24"/>
            <w:szCs w:val="24"/>
            <w:rtl/>
            <w:lang w:bidi="fa-IR"/>
          </w:rPr>
          <w:delText xml:space="preserve">اینکه </w:delText>
        </w:r>
      </w:del>
      <w:ins w:id="63" w:author="user" w:date="2012-12-16T20:16:00Z">
        <w:r w:rsidR="009A18ED" w:rsidRPr="008C3514">
          <w:rPr>
            <w:rFonts w:cs="B Nazanin" w:hint="cs"/>
            <w:sz w:val="24"/>
            <w:szCs w:val="24"/>
            <w:rtl/>
            <w:lang w:bidi="fa-IR"/>
          </w:rPr>
          <w:t>ای</w:t>
        </w:r>
        <w:r w:rsidR="009A18ED">
          <w:rPr>
            <w:rFonts w:cs="B Nazanin" w:hint="cs"/>
            <w:sz w:val="24"/>
            <w:szCs w:val="24"/>
            <w:rtl/>
            <w:lang w:bidi="fa-IR"/>
          </w:rPr>
          <w:t xml:space="preserve">ن </w:t>
        </w:r>
        <w:r w:rsidR="009A18ED" w:rsidRPr="008C3514">
          <w:rPr>
            <w:rFonts w:cs="B Nazanin" w:hint="cs"/>
            <w:sz w:val="24"/>
            <w:szCs w:val="24"/>
            <w:rtl/>
            <w:lang w:bidi="fa-IR"/>
          </w:rPr>
          <w:t xml:space="preserve">که </w:t>
        </w:r>
      </w:ins>
      <w:r w:rsidR="00BA2F58" w:rsidRPr="008C3514">
        <w:rPr>
          <w:rFonts w:cs="B Nazanin" w:hint="cs"/>
          <w:sz w:val="24"/>
          <w:szCs w:val="24"/>
          <w:rtl/>
          <w:lang w:bidi="fa-IR"/>
        </w:rPr>
        <w:t xml:space="preserve">هر کدام از عامل‌ها در کجا قرار بگیرند را اتخاذ می‌کند و به هر کدام از </w:t>
      </w:r>
      <w:r w:rsidR="007D738C" w:rsidRPr="008C3514">
        <w:rPr>
          <w:rFonts w:cs="B Nazanin" w:hint="cs"/>
          <w:sz w:val="24"/>
          <w:szCs w:val="24"/>
          <w:rtl/>
          <w:lang w:bidi="fa-IR"/>
        </w:rPr>
        <w:t>عامل‌ها</w:t>
      </w:r>
      <w:r w:rsidR="00BA2F58" w:rsidRPr="008C3514">
        <w:rPr>
          <w:rFonts w:cs="B Nazanin" w:hint="cs"/>
          <w:sz w:val="24"/>
          <w:szCs w:val="24"/>
          <w:rtl/>
          <w:lang w:bidi="fa-IR"/>
        </w:rPr>
        <w:t xml:space="preserve"> تصمیم متناظر خودش را ارسال می‌کند و عامل آن را انجام می‌دهد. هدف اصلی فرمانده محاصره کردن بازیکن و بستن راه</w:t>
      </w:r>
      <w:r w:rsidR="00245E98" w:rsidRPr="008C3514">
        <w:rPr>
          <w:rFonts w:cs="B Nazanin" w:hint="cs"/>
          <w:sz w:val="24"/>
          <w:szCs w:val="24"/>
          <w:rtl/>
          <w:lang w:bidi="fa-IR"/>
        </w:rPr>
        <w:t xml:space="preserve">‌های </w:t>
      </w:r>
      <w:r w:rsidR="00BA2F58" w:rsidRPr="008C3514">
        <w:rPr>
          <w:rFonts w:cs="B Nazanin" w:hint="cs"/>
          <w:sz w:val="24"/>
          <w:szCs w:val="24"/>
          <w:rtl/>
          <w:lang w:bidi="fa-IR"/>
        </w:rPr>
        <w:t xml:space="preserve">فرار وی </w:t>
      </w:r>
      <w:r w:rsidR="00915104" w:rsidRPr="008C3514">
        <w:rPr>
          <w:rFonts w:cs="B Nazanin" w:hint="cs"/>
          <w:sz w:val="24"/>
          <w:szCs w:val="24"/>
          <w:rtl/>
          <w:lang w:bidi="fa-IR"/>
        </w:rPr>
        <w:t>است</w:t>
      </w:r>
      <w:r w:rsidR="00BA2F58" w:rsidRPr="008C3514">
        <w:rPr>
          <w:rFonts w:cs="B Nazanin" w:hint="cs"/>
          <w:sz w:val="24"/>
          <w:szCs w:val="24"/>
          <w:rtl/>
          <w:lang w:bidi="fa-IR"/>
        </w:rPr>
        <w:t xml:space="preserve"> </w:t>
      </w:r>
      <w:r w:rsidR="007D738C" w:rsidRPr="008C3514">
        <w:rPr>
          <w:rFonts w:cs="B Nazanin" w:hint="cs"/>
          <w:sz w:val="24"/>
          <w:szCs w:val="24"/>
          <w:rtl/>
          <w:lang w:bidi="fa-IR"/>
        </w:rPr>
        <w:t>و</w:t>
      </w:r>
      <w:r w:rsidR="007D738C" w:rsidRPr="008C3514">
        <w:rPr>
          <w:rFonts w:cs="B Nazanin"/>
          <w:sz w:val="24"/>
          <w:szCs w:val="24"/>
          <w:rtl/>
          <w:lang w:bidi="fa-IR"/>
        </w:rPr>
        <w:t xml:space="preserve"> </w:t>
      </w:r>
      <w:r w:rsidR="00BA2F58" w:rsidRPr="008C3514">
        <w:rPr>
          <w:rFonts w:cs="B Nazanin" w:hint="cs"/>
          <w:sz w:val="24"/>
          <w:szCs w:val="24"/>
          <w:rtl/>
          <w:lang w:bidi="fa-IR"/>
        </w:rPr>
        <w:t xml:space="preserve">این کار را با </w:t>
      </w:r>
      <w:r w:rsidR="00BA2F58" w:rsidRPr="008C3514">
        <w:rPr>
          <w:rFonts w:cs="B Nazanin" w:hint="cs"/>
          <w:sz w:val="24"/>
          <w:szCs w:val="24"/>
          <w:rtl/>
          <w:lang w:bidi="fa-IR"/>
        </w:rPr>
        <w:lastRenderedPageBreak/>
        <w:t xml:space="preserve">فرستادن </w:t>
      </w:r>
      <w:r w:rsidR="007D738C" w:rsidRPr="008C3514">
        <w:rPr>
          <w:rFonts w:cs="B Nazanin" w:hint="cs"/>
          <w:sz w:val="24"/>
          <w:szCs w:val="24"/>
          <w:rtl/>
          <w:lang w:bidi="fa-IR"/>
        </w:rPr>
        <w:t>عامل‌ها</w:t>
      </w:r>
      <w:r w:rsidR="00BA2F58" w:rsidRPr="008C3514">
        <w:rPr>
          <w:rFonts w:cs="B Nazanin" w:hint="cs"/>
          <w:sz w:val="24"/>
          <w:szCs w:val="24"/>
          <w:rtl/>
          <w:lang w:bidi="fa-IR"/>
        </w:rPr>
        <w:t xml:space="preserve"> به انتهای مسیرهایی که احتمال حضور بازیکن در </w:t>
      </w:r>
      <w:r w:rsidR="007D738C" w:rsidRPr="008C3514">
        <w:rPr>
          <w:rFonts w:cs="B Nazanin" w:hint="cs"/>
          <w:sz w:val="24"/>
          <w:szCs w:val="24"/>
          <w:rtl/>
          <w:lang w:bidi="fa-IR"/>
        </w:rPr>
        <w:t>آن‌ها</w:t>
      </w:r>
      <w:r w:rsidR="00BA2F58" w:rsidRPr="008C3514">
        <w:rPr>
          <w:rFonts w:cs="B Nazanin" w:hint="cs"/>
          <w:sz w:val="24"/>
          <w:szCs w:val="24"/>
          <w:rtl/>
          <w:lang w:bidi="fa-IR"/>
        </w:rPr>
        <w:t xml:space="preserve"> بیشتر است انجام می‌دهد.</w:t>
      </w:r>
    </w:p>
    <w:p w:rsidR="00BA2F58" w:rsidRPr="009A77A7" w:rsidRDefault="009A77A7" w:rsidP="00B11543">
      <w:pPr>
        <w:pStyle w:val="ListParagraph"/>
        <w:numPr>
          <w:ilvl w:val="0"/>
          <w:numId w:val="3"/>
        </w:numPr>
        <w:bidi/>
        <w:jc w:val="lowKashida"/>
        <w:rPr>
          <w:rFonts w:cs="B Nazanin"/>
          <w:sz w:val="24"/>
          <w:szCs w:val="24"/>
          <w:rtl/>
          <w:lang w:bidi="fa-IR"/>
        </w:rPr>
      </w:pPr>
      <w:r w:rsidRPr="009A77A7">
        <w:rPr>
          <w:rFonts w:cs="B Titr" w:hint="cs"/>
          <w:b/>
          <w:bCs/>
          <w:sz w:val="24"/>
          <w:szCs w:val="24"/>
          <w:rtl/>
        </w:rPr>
        <w:t>س</w:t>
      </w:r>
      <w:r w:rsidR="00BA2F58" w:rsidRPr="009A77A7">
        <w:rPr>
          <w:rFonts w:cs="B Titr" w:hint="cs"/>
          <w:b/>
          <w:bCs/>
          <w:sz w:val="24"/>
          <w:szCs w:val="24"/>
          <w:rtl/>
        </w:rPr>
        <w:t>یستم</w:t>
      </w:r>
      <w:r w:rsidR="00BA2F58" w:rsidRPr="009A77A7">
        <w:rPr>
          <w:rFonts w:cs="B Titr"/>
          <w:b/>
          <w:bCs/>
          <w:sz w:val="24"/>
          <w:szCs w:val="24"/>
          <w:rtl/>
        </w:rPr>
        <w:t xml:space="preserve"> </w:t>
      </w:r>
      <w:r w:rsidR="00BA2F58" w:rsidRPr="009A77A7">
        <w:rPr>
          <w:rFonts w:cs="B Titr" w:hint="cs"/>
          <w:b/>
          <w:bCs/>
          <w:sz w:val="24"/>
          <w:szCs w:val="24"/>
          <w:rtl/>
        </w:rPr>
        <w:t>ساخت</w:t>
      </w:r>
      <w:r w:rsidR="00BA2F58" w:rsidRPr="009A77A7">
        <w:rPr>
          <w:rFonts w:cs="B Titr"/>
          <w:b/>
          <w:bCs/>
          <w:sz w:val="24"/>
          <w:szCs w:val="24"/>
          <w:rtl/>
        </w:rPr>
        <w:t xml:space="preserve"> </w:t>
      </w:r>
      <w:r w:rsidR="00BA2F58" w:rsidRPr="009A77A7">
        <w:rPr>
          <w:rFonts w:cs="B Titr" w:hint="cs"/>
          <w:b/>
          <w:bCs/>
          <w:sz w:val="24"/>
          <w:szCs w:val="24"/>
          <w:rtl/>
        </w:rPr>
        <w:t>نقشه</w:t>
      </w:r>
    </w:p>
    <w:p w:rsidR="00BA2F58" w:rsidRPr="008C3514" w:rsidRDefault="00BA2F58" w:rsidP="00B11543">
      <w:pPr>
        <w:bidi/>
        <w:jc w:val="lowKashida"/>
        <w:rPr>
          <w:rFonts w:cs="B Nazanin"/>
          <w:b/>
          <w:bCs/>
          <w:sz w:val="24"/>
          <w:szCs w:val="24"/>
          <w:rtl/>
        </w:rPr>
      </w:pPr>
      <w:r w:rsidRPr="008C3514">
        <w:rPr>
          <w:rFonts w:cs="B Nazanin"/>
          <w:sz w:val="24"/>
          <w:szCs w:val="24"/>
          <w:rtl/>
        </w:rPr>
        <w:t>ما ب</w:t>
      </w:r>
      <w:r w:rsidRPr="008C3514">
        <w:rPr>
          <w:rFonts w:cs="B Nazanin" w:hint="cs"/>
          <w:sz w:val="24"/>
          <w:szCs w:val="24"/>
          <w:rtl/>
        </w:rPr>
        <w:t xml:space="preserve">ه </w:t>
      </w:r>
      <w:r w:rsidRPr="008C3514">
        <w:rPr>
          <w:rFonts w:cs="B Nazanin"/>
          <w:sz w:val="24"/>
          <w:szCs w:val="24"/>
          <w:rtl/>
        </w:rPr>
        <w:t xml:space="preserve">منظور </w:t>
      </w:r>
      <w:r w:rsidR="00245E98" w:rsidRPr="008C3514">
        <w:rPr>
          <w:rFonts w:cs="B Nazanin"/>
          <w:sz w:val="24"/>
          <w:szCs w:val="24"/>
          <w:rtl/>
        </w:rPr>
        <w:t>پیاده‌سازی</w:t>
      </w:r>
      <w:r w:rsidRPr="008C3514">
        <w:rPr>
          <w:rFonts w:cs="B Nazanin"/>
          <w:sz w:val="24"/>
          <w:szCs w:val="24"/>
          <w:rtl/>
        </w:rPr>
        <w:t xml:space="preserve"> ایده خود زمین و راه‌های آن را که معر</w:t>
      </w:r>
      <w:r w:rsidRPr="008C3514">
        <w:rPr>
          <w:rFonts w:cs="B Nazanin" w:hint="cs"/>
          <w:sz w:val="24"/>
          <w:szCs w:val="24"/>
          <w:rtl/>
          <w:lang w:bidi="fa-IR"/>
        </w:rPr>
        <w:t>ّ</w:t>
      </w:r>
      <w:r w:rsidRPr="008C3514">
        <w:rPr>
          <w:rFonts w:cs="B Nazanin"/>
          <w:sz w:val="24"/>
          <w:szCs w:val="24"/>
          <w:rtl/>
        </w:rPr>
        <w:t>ف نقشه</w:t>
      </w:r>
      <w:r w:rsidRPr="008C3514">
        <w:rPr>
          <w:rFonts w:hint="cs"/>
          <w:sz w:val="24"/>
          <w:szCs w:val="24"/>
          <w:rtl/>
        </w:rPr>
        <w:t xml:space="preserve"> </w:t>
      </w:r>
      <w:r w:rsidRPr="008C3514">
        <w:rPr>
          <w:rFonts w:cs="B Nazanin" w:hint="cs"/>
          <w:sz w:val="24"/>
          <w:szCs w:val="24"/>
          <w:rtl/>
        </w:rPr>
        <w:t>بازی است،</w:t>
      </w:r>
      <w:r w:rsidRPr="008C3514">
        <w:rPr>
          <w:rFonts w:cs="B Nazanin"/>
          <w:sz w:val="24"/>
          <w:szCs w:val="24"/>
          <w:rtl/>
        </w:rPr>
        <w:t xml:space="preserve"> </w:t>
      </w:r>
      <w:r w:rsidRPr="008C3514">
        <w:rPr>
          <w:rFonts w:cs="B Nazanin" w:hint="cs"/>
          <w:sz w:val="24"/>
          <w:szCs w:val="24"/>
          <w:rtl/>
        </w:rPr>
        <w:t>به</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گراف</w:t>
      </w:r>
      <w:r w:rsidRPr="008C3514">
        <w:rPr>
          <w:rFonts w:cs="B Nazanin"/>
          <w:sz w:val="24"/>
          <w:szCs w:val="24"/>
          <w:rtl/>
        </w:rPr>
        <w:t xml:space="preserve"> </w:t>
      </w:r>
      <w:r w:rsidRPr="008C3514">
        <w:rPr>
          <w:rFonts w:cs="B Nazanin" w:hint="cs"/>
          <w:sz w:val="24"/>
          <w:szCs w:val="24"/>
          <w:rtl/>
        </w:rPr>
        <w:t>مدل</w:t>
      </w:r>
      <w:r w:rsidRPr="008C3514">
        <w:rPr>
          <w:rFonts w:cs="B Nazanin"/>
          <w:sz w:val="24"/>
          <w:szCs w:val="24"/>
          <w:rtl/>
        </w:rPr>
        <w:t xml:space="preserve"> </w:t>
      </w:r>
      <w:r w:rsidRPr="008C3514">
        <w:rPr>
          <w:rFonts w:cs="B Nazanin" w:hint="cs"/>
          <w:sz w:val="24"/>
          <w:szCs w:val="24"/>
          <w:rtl/>
        </w:rPr>
        <w:t xml:space="preserve">کردیم. </w:t>
      </w:r>
      <w:r w:rsidRPr="008C3514">
        <w:rPr>
          <w:rFonts w:cs="B Nazanin"/>
          <w:sz w:val="24"/>
          <w:szCs w:val="24"/>
          <w:rtl/>
        </w:rPr>
        <w:t xml:space="preserve">در این مدل راس‌ها به محل‌های ورود و خروج اطلاق </w:t>
      </w:r>
      <w:r w:rsidR="007D738C" w:rsidRPr="008C3514">
        <w:rPr>
          <w:rFonts w:cs="B Nazanin" w:hint="cs"/>
          <w:sz w:val="24"/>
          <w:szCs w:val="24"/>
          <w:rtl/>
        </w:rPr>
        <w:t>می‌شود</w:t>
      </w:r>
      <w:r w:rsidRPr="008C3514">
        <w:rPr>
          <w:rFonts w:cs="B Nazanin" w:hint="cs"/>
          <w:sz w:val="24"/>
          <w:szCs w:val="24"/>
          <w:rtl/>
        </w:rPr>
        <w:t>.</w:t>
      </w:r>
    </w:p>
    <w:p w:rsidR="004F36E3" w:rsidRDefault="00BA2F58" w:rsidP="003F5863">
      <w:pPr>
        <w:keepNext/>
        <w:bidi/>
        <w:jc w:val="center"/>
      </w:pPr>
      <w:r w:rsidRPr="008C3514">
        <w:rPr>
          <w:rFonts w:cs="B Nazanin" w:hint="cs"/>
          <w:noProof/>
          <w:sz w:val="24"/>
          <w:szCs w:val="24"/>
        </w:rPr>
        <w:drawing>
          <wp:inline distT="0" distB="0" distL="0" distR="0">
            <wp:extent cx="1990330" cy="1494845"/>
            <wp:effectExtent l="0" t="0" r="0" b="0"/>
            <wp:docPr id="1" name="Picture 1" descr="C:\Users\EmadPre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P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9965" cy="1494571"/>
                    </a:xfrm>
                    <a:prstGeom prst="rect">
                      <a:avLst/>
                    </a:prstGeom>
                    <a:noFill/>
                    <a:ln>
                      <a:noFill/>
                    </a:ln>
                  </pic:spPr>
                </pic:pic>
              </a:graphicData>
            </a:graphic>
          </wp:inline>
        </w:drawing>
      </w:r>
    </w:p>
    <w:p w:rsidR="00BA2F58" w:rsidRPr="009A18ED" w:rsidRDefault="0046612B" w:rsidP="00CB6D87">
      <w:pPr>
        <w:pStyle w:val="Caption"/>
        <w:bidi/>
        <w:jc w:val="center"/>
        <w:rPr>
          <w:rFonts w:cs="B Nazanin"/>
          <w:b w:val="0"/>
          <w:bCs w:val="0"/>
          <w:color w:val="auto"/>
          <w:sz w:val="24"/>
          <w:szCs w:val="24"/>
          <w:rtl/>
          <w:rPrChange w:id="64" w:author="user" w:date="2012-12-16T20:18:00Z">
            <w:rPr>
              <w:rFonts w:cs="B Nazanin"/>
              <w:b w:val="0"/>
              <w:bCs w:val="0"/>
              <w:sz w:val="24"/>
              <w:szCs w:val="24"/>
              <w:rtl/>
            </w:rPr>
          </w:rPrChange>
        </w:rPr>
      </w:pPr>
      <w:r w:rsidRPr="0046612B">
        <w:rPr>
          <w:rFonts w:cs="B Nazanin" w:hint="cs"/>
          <w:b w:val="0"/>
          <w:bCs w:val="0"/>
          <w:color w:val="auto"/>
          <w:rtl/>
          <w:rPrChange w:id="65" w:author="user" w:date="2012-12-16T20:18:00Z">
            <w:rPr>
              <w:rFonts w:cs="B Nazanin" w:hint="cs"/>
              <w:b w:val="0"/>
              <w:bCs w:val="0"/>
              <w:color w:val="auto"/>
              <w:sz w:val="22"/>
              <w:szCs w:val="22"/>
              <w:rtl/>
            </w:rPr>
          </w:rPrChange>
        </w:rPr>
        <w:t>شکل</w:t>
      </w:r>
      <w:r w:rsidRPr="0046612B">
        <w:rPr>
          <w:rFonts w:cs="B Nazanin"/>
          <w:b w:val="0"/>
          <w:bCs w:val="0"/>
          <w:color w:val="auto"/>
          <w:rtl/>
          <w:rPrChange w:id="66" w:author="user" w:date="2012-12-16T20:18:00Z">
            <w:rPr>
              <w:rFonts w:cs="B Nazanin"/>
              <w:b w:val="0"/>
              <w:bCs w:val="0"/>
              <w:color w:val="auto"/>
              <w:sz w:val="22"/>
              <w:szCs w:val="22"/>
              <w:rtl/>
            </w:rPr>
          </w:rPrChange>
        </w:rPr>
        <w:t xml:space="preserve"> </w:t>
      </w:r>
      <w:r w:rsidRPr="0046612B">
        <w:rPr>
          <w:rFonts w:cs="B Nazanin"/>
          <w:b w:val="0"/>
          <w:bCs w:val="0"/>
          <w:color w:val="auto"/>
          <w:rtl/>
          <w:rPrChange w:id="67" w:author="user" w:date="2012-12-16T20:18:00Z">
            <w:rPr>
              <w:rFonts w:cs="B Nazanin"/>
              <w:b w:val="0"/>
              <w:bCs w:val="0"/>
              <w:color w:val="auto"/>
              <w:sz w:val="22"/>
              <w:szCs w:val="22"/>
              <w:rtl/>
            </w:rPr>
          </w:rPrChange>
        </w:rPr>
        <w:fldChar w:fldCharType="begin"/>
      </w:r>
      <w:r w:rsidRPr="0046612B">
        <w:rPr>
          <w:rFonts w:cs="B Nazanin"/>
          <w:b w:val="0"/>
          <w:bCs w:val="0"/>
          <w:color w:val="auto"/>
          <w:rtl/>
          <w:rPrChange w:id="68" w:author="user" w:date="2012-12-16T20:18:00Z">
            <w:rPr>
              <w:rFonts w:cs="B Nazanin"/>
              <w:b w:val="0"/>
              <w:bCs w:val="0"/>
              <w:color w:val="auto"/>
              <w:sz w:val="22"/>
              <w:szCs w:val="22"/>
              <w:rtl/>
            </w:rPr>
          </w:rPrChange>
        </w:rPr>
        <w:instrText xml:space="preserve"> </w:instrText>
      </w:r>
      <w:r w:rsidRPr="0046612B">
        <w:rPr>
          <w:rFonts w:cs="B Nazanin"/>
          <w:b w:val="0"/>
          <w:bCs w:val="0"/>
          <w:color w:val="auto"/>
          <w:rPrChange w:id="69" w:author="user" w:date="2012-12-16T20:18:00Z">
            <w:rPr>
              <w:rFonts w:cs="B Nazanin"/>
              <w:b w:val="0"/>
              <w:bCs w:val="0"/>
              <w:color w:val="auto"/>
              <w:sz w:val="22"/>
              <w:szCs w:val="22"/>
            </w:rPr>
          </w:rPrChange>
        </w:rPr>
        <w:instrText>SEQ</w:instrText>
      </w:r>
      <w:r w:rsidRPr="0046612B">
        <w:rPr>
          <w:rFonts w:cs="B Nazanin"/>
          <w:b w:val="0"/>
          <w:bCs w:val="0"/>
          <w:color w:val="auto"/>
          <w:rtl/>
          <w:rPrChange w:id="70" w:author="user" w:date="2012-12-16T20:18:00Z">
            <w:rPr>
              <w:rFonts w:cs="B Nazanin"/>
              <w:b w:val="0"/>
              <w:bCs w:val="0"/>
              <w:color w:val="auto"/>
              <w:sz w:val="22"/>
              <w:szCs w:val="22"/>
              <w:rtl/>
            </w:rPr>
          </w:rPrChange>
        </w:rPr>
        <w:instrText xml:space="preserve"> </w:instrText>
      </w:r>
      <w:r w:rsidRPr="0046612B">
        <w:rPr>
          <w:rFonts w:cs="B Nazanin" w:hint="cs"/>
          <w:b w:val="0"/>
          <w:bCs w:val="0"/>
          <w:color w:val="auto"/>
          <w:rtl/>
          <w:rPrChange w:id="71" w:author="user" w:date="2012-12-16T20:18:00Z">
            <w:rPr>
              <w:rFonts w:cs="B Nazanin" w:hint="cs"/>
              <w:b w:val="0"/>
              <w:bCs w:val="0"/>
              <w:color w:val="auto"/>
              <w:sz w:val="22"/>
              <w:szCs w:val="22"/>
              <w:rtl/>
            </w:rPr>
          </w:rPrChange>
        </w:rPr>
        <w:instrText>شکل</w:instrText>
      </w:r>
      <w:r w:rsidRPr="0046612B">
        <w:rPr>
          <w:rFonts w:cs="B Nazanin"/>
          <w:b w:val="0"/>
          <w:bCs w:val="0"/>
          <w:color w:val="auto"/>
          <w:rtl/>
          <w:rPrChange w:id="72" w:author="user" w:date="2012-12-16T20:18:00Z">
            <w:rPr>
              <w:rFonts w:cs="B Nazanin"/>
              <w:b w:val="0"/>
              <w:bCs w:val="0"/>
              <w:color w:val="auto"/>
              <w:sz w:val="22"/>
              <w:szCs w:val="22"/>
              <w:rtl/>
            </w:rPr>
          </w:rPrChange>
        </w:rPr>
        <w:instrText xml:space="preserve"> \* </w:instrText>
      </w:r>
      <w:r w:rsidRPr="0046612B">
        <w:rPr>
          <w:rFonts w:cs="B Nazanin"/>
          <w:b w:val="0"/>
          <w:bCs w:val="0"/>
          <w:color w:val="auto"/>
          <w:rPrChange w:id="73" w:author="user" w:date="2012-12-16T20:18:00Z">
            <w:rPr>
              <w:rFonts w:cs="B Nazanin"/>
              <w:b w:val="0"/>
              <w:bCs w:val="0"/>
              <w:color w:val="auto"/>
              <w:sz w:val="22"/>
              <w:szCs w:val="22"/>
            </w:rPr>
          </w:rPrChange>
        </w:rPr>
        <w:instrText>ARABIC</w:instrText>
      </w:r>
      <w:r w:rsidRPr="0046612B">
        <w:rPr>
          <w:rFonts w:cs="B Nazanin"/>
          <w:b w:val="0"/>
          <w:bCs w:val="0"/>
          <w:color w:val="auto"/>
          <w:rtl/>
          <w:rPrChange w:id="74" w:author="user" w:date="2012-12-16T20:18:00Z">
            <w:rPr>
              <w:rFonts w:cs="B Nazanin"/>
              <w:b w:val="0"/>
              <w:bCs w:val="0"/>
              <w:color w:val="auto"/>
              <w:sz w:val="22"/>
              <w:szCs w:val="22"/>
              <w:rtl/>
            </w:rPr>
          </w:rPrChange>
        </w:rPr>
        <w:instrText xml:space="preserve"> </w:instrText>
      </w:r>
      <w:r w:rsidRPr="0046612B">
        <w:rPr>
          <w:rFonts w:cs="B Nazanin"/>
          <w:b w:val="0"/>
          <w:bCs w:val="0"/>
          <w:color w:val="auto"/>
          <w:rtl/>
          <w:rPrChange w:id="75" w:author="user" w:date="2012-12-16T20:18:00Z">
            <w:rPr>
              <w:rFonts w:cs="B Nazanin"/>
              <w:b w:val="0"/>
              <w:bCs w:val="0"/>
              <w:color w:val="auto"/>
              <w:sz w:val="22"/>
              <w:szCs w:val="22"/>
              <w:rtl/>
            </w:rPr>
          </w:rPrChange>
        </w:rPr>
        <w:fldChar w:fldCharType="separate"/>
      </w:r>
      <w:r w:rsidRPr="0046612B">
        <w:rPr>
          <w:rFonts w:cs="B Nazanin"/>
          <w:b w:val="0"/>
          <w:bCs w:val="0"/>
          <w:noProof/>
          <w:color w:val="auto"/>
          <w:rtl/>
          <w:rPrChange w:id="76" w:author="user" w:date="2012-12-16T20:18:00Z">
            <w:rPr>
              <w:rFonts w:cs="B Nazanin"/>
              <w:b w:val="0"/>
              <w:bCs w:val="0"/>
              <w:noProof/>
              <w:color w:val="auto"/>
              <w:sz w:val="22"/>
              <w:szCs w:val="22"/>
              <w:rtl/>
            </w:rPr>
          </w:rPrChange>
        </w:rPr>
        <w:t>1</w:t>
      </w:r>
      <w:r w:rsidRPr="0046612B">
        <w:rPr>
          <w:rFonts w:cs="B Nazanin"/>
          <w:b w:val="0"/>
          <w:bCs w:val="0"/>
          <w:color w:val="auto"/>
          <w:rtl/>
          <w:rPrChange w:id="77" w:author="user" w:date="2012-12-16T20:18:00Z">
            <w:rPr>
              <w:rFonts w:cs="B Nazanin"/>
              <w:b w:val="0"/>
              <w:bCs w:val="0"/>
              <w:color w:val="auto"/>
              <w:sz w:val="22"/>
              <w:szCs w:val="22"/>
              <w:rtl/>
            </w:rPr>
          </w:rPrChange>
        </w:rPr>
        <w:fldChar w:fldCharType="end"/>
      </w:r>
      <w:r w:rsidRPr="0046612B">
        <w:rPr>
          <w:rFonts w:cs="B Nazanin"/>
          <w:b w:val="0"/>
          <w:bCs w:val="0"/>
          <w:color w:val="auto"/>
          <w:rtl/>
          <w:rPrChange w:id="78" w:author="user" w:date="2012-12-16T20:18:00Z">
            <w:rPr>
              <w:rFonts w:cs="B Nazanin"/>
              <w:b w:val="0"/>
              <w:bCs w:val="0"/>
              <w:color w:val="auto"/>
              <w:sz w:val="22"/>
              <w:szCs w:val="22"/>
              <w:rtl/>
            </w:rPr>
          </w:rPrChange>
        </w:rPr>
        <w:t xml:space="preserve">: </w:t>
      </w:r>
      <w:r w:rsidRPr="0046612B">
        <w:rPr>
          <w:rFonts w:cs="B Nazanin" w:hint="cs"/>
          <w:b w:val="0"/>
          <w:bCs w:val="0"/>
          <w:color w:val="auto"/>
          <w:rtl/>
          <w:lang w:bidi="fa-IR"/>
          <w:rPrChange w:id="79" w:author="user" w:date="2012-12-16T20:18:00Z">
            <w:rPr>
              <w:rFonts w:cs="B Nazanin" w:hint="cs"/>
              <w:b w:val="0"/>
              <w:bCs w:val="0"/>
              <w:color w:val="auto"/>
              <w:sz w:val="22"/>
              <w:szCs w:val="22"/>
              <w:rtl/>
              <w:lang w:bidi="fa-IR"/>
            </w:rPr>
          </w:rPrChange>
        </w:rPr>
        <w:t>یافتن</w:t>
      </w:r>
      <w:r w:rsidRPr="0046612B">
        <w:rPr>
          <w:rFonts w:cs="B Nazanin"/>
          <w:b w:val="0"/>
          <w:bCs w:val="0"/>
          <w:color w:val="auto"/>
          <w:rtl/>
          <w:lang w:bidi="fa-IR"/>
          <w:rPrChange w:id="80" w:author="user" w:date="2012-12-16T20:18:00Z">
            <w:rPr>
              <w:rFonts w:cs="B Nazanin"/>
              <w:b w:val="0"/>
              <w:bCs w:val="0"/>
              <w:color w:val="auto"/>
              <w:sz w:val="22"/>
              <w:szCs w:val="22"/>
              <w:rtl/>
              <w:lang w:bidi="fa-IR"/>
            </w:rPr>
          </w:rPrChange>
        </w:rPr>
        <w:t xml:space="preserve"> </w:t>
      </w:r>
      <w:r w:rsidRPr="0046612B">
        <w:rPr>
          <w:rFonts w:cs="B Nazanin" w:hint="cs"/>
          <w:b w:val="0"/>
          <w:bCs w:val="0"/>
          <w:color w:val="auto"/>
          <w:rtl/>
          <w:lang w:bidi="fa-IR"/>
          <w:rPrChange w:id="81" w:author="user" w:date="2012-12-16T20:18:00Z">
            <w:rPr>
              <w:rFonts w:cs="B Nazanin" w:hint="cs"/>
              <w:b w:val="0"/>
              <w:bCs w:val="0"/>
              <w:color w:val="auto"/>
              <w:sz w:val="22"/>
              <w:szCs w:val="22"/>
              <w:rtl/>
              <w:lang w:bidi="fa-IR"/>
            </w:rPr>
          </w:rPrChange>
        </w:rPr>
        <w:t>مسیر</w:t>
      </w:r>
      <w:r w:rsidRPr="0046612B">
        <w:rPr>
          <w:rFonts w:cs="B Nazanin"/>
          <w:b w:val="0"/>
          <w:bCs w:val="0"/>
          <w:color w:val="auto"/>
          <w:rtl/>
          <w:lang w:bidi="fa-IR"/>
          <w:rPrChange w:id="82" w:author="user" w:date="2012-12-16T20:18:00Z">
            <w:rPr>
              <w:rFonts w:cs="B Nazanin"/>
              <w:b w:val="0"/>
              <w:bCs w:val="0"/>
              <w:color w:val="auto"/>
              <w:sz w:val="22"/>
              <w:szCs w:val="22"/>
              <w:rtl/>
              <w:lang w:bidi="fa-IR"/>
            </w:rPr>
          </w:rPrChange>
        </w:rPr>
        <w:t xml:space="preserve"> </w:t>
      </w:r>
      <w:r w:rsidRPr="0046612B">
        <w:rPr>
          <w:rFonts w:cs="B Nazanin" w:hint="cs"/>
          <w:b w:val="0"/>
          <w:bCs w:val="0"/>
          <w:color w:val="auto"/>
          <w:rtl/>
          <w:lang w:bidi="fa-IR"/>
          <w:rPrChange w:id="83" w:author="user" w:date="2012-12-16T20:18:00Z">
            <w:rPr>
              <w:rFonts w:cs="B Nazanin" w:hint="cs"/>
              <w:b w:val="0"/>
              <w:bCs w:val="0"/>
              <w:color w:val="auto"/>
              <w:sz w:val="22"/>
              <w:szCs w:val="22"/>
              <w:rtl/>
              <w:lang w:bidi="fa-IR"/>
            </w:rPr>
          </w:rPrChange>
        </w:rPr>
        <w:t>عامل</w:t>
      </w:r>
    </w:p>
    <w:p w:rsidR="004D2DD1" w:rsidRPr="008C3514" w:rsidRDefault="00A27BE7" w:rsidP="00B04197">
      <w:pPr>
        <w:bidi/>
        <w:jc w:val="lowKashida"/>
        <w:rPr>
          <w:rFonts w:cs="B Nazanin"/>
          <w:sz w:val="24"/>
          <w:szCs w:val="24"/>
          <w:rtl/>
        </w:rPr>
      </w:pPr>
      <w:r w:rsidRPr="008C3514">
        <w:rPr>
          <w:rFonts w:cs="B Nazanin"/>
          <w:sz w:val="24"/>
          <w:szCs w:val="24"/>
          <w:rtl/>
        </w:rPr>
        <w:t>به عنوان مث</w:t>
      </w:r>
      <w:r w:rsidRPr="008C3514">
        <w:rPr>
          <w:rFonts w:cs="B Nazanin" w:hint="cs"/>
          <w:sz w:val="24"/>
          <w:szCs w:val="24"/>
          <w:rtl/>
        </w:rPr>
        <w:t>ا</w:t>
      </w:r>
      <w:r w:rsidRPr="008C3514">
        <w:rPr>
          <w:rFonts w:cs="B Nazanin"/>
          <w:sz w:val="24"/>
          <w:szCs w:val="24"/>
          <w:rtl/>
        </w:rPr>
        <w:t xml:space="preserve">ل در </w:t>
      </w:r>
      <w:r w:rsidRPr="008C3514">
        <w:rPr>
          <w:rFonts w:cs="B Nazanin" w:hint="cs"/>
          <w:sz w:val="24"/>
          <w:szCs w:val="24"/>
          <w:rtl/>
        </w:rPr>
        <w:t>شکل</w:t>
      </w:r>
      <w:r w:rsidRPr="008C3514">
        <w:rPr>
          <w:rFonts w:cs="B Nazanin"/>
          <w:sz w:val="24"/>
          <w:szCs w:val="24"/>
          <w:rtl/>
        </w:rPr>
        <w:t xml:space="preserve"> 1 </w:t>
      </w:r>
      <w:r w:rsidR="00BA2F58" w:rsidRPr="008C3514">
        <w:rPr>
          <w:rFonts w:cs="B Nazanin"/>
          <w:sz w:val="24"/>
          <w:szCs w:val="24"/>
          <w:rtl/>
        </w:rPr>
        <w:t xml:space="preserve">نقاط </w:t>
      </w:r>
      <w:r w:rsidR="009A77A7">
        <w:rPr>
          <w:rFonts w:cs="B Nazanin" w:hint="cs"/>
          <w:sz w:val="24"/>
          <w:szCs w:val="24"/>
          <w:rtl/>
        </w:rPr>
        <w:t>مشخص شده</w:t>
      </w:r>
      <w:r w:rsidR="009A77A7" w:rsidRPr="008C3514">
        <w:rPr>
          <w:rFonts w:cs="B Nazanin"/>
          <w:sz w:val="24"/>
          <w:szCs w:val="24"/>
          <w:rtl/>
        </w:rPr>
        <w:t xml:space="preserve"> </w:t>
      </w:r>
      <w:del w:id="84" w:author="SCICT" w:date="2012-12-16T23:59:00Z">
        <w:r w:rsidR="00BA2F58" w:rsidRPr="008C3514" w:rsidDel="00550199">
          <w:rPr>
            <w:rFonts w:cs="B Nazanin"/>
            <w:sz w:val="24"/>
            <w:szCs w:val="24"/>
            <w:rtl/>
          </w:rPr>
          <w:delText xml:space="preserve">نشان </w:delText>
        </w:r>
      </w:del>
      <w:ins w:id="85" w:author="SCICT" w:date="2012-12-16T23:59:00Z">
        <w:r w:rsidR="00550199" w:rsidRPr="008C3514">
          <w:rPr>
            <w:rFonts w:cs="B Nazanin"/>
            <w:sz w:val="24"/>
            <w:szCs w:val="24"/>
            <w:rtl/>
          </w:rPr>
          <w:t>نشان</w:t>
        </w:r>
        <w:r w:rsidR="00550199">
          <w:rPr>
            <w:rFonts w:cs="B Nazanin" w:hint="cs"/>
            <w:sz w:val="24"/>
            <w:szCs w:val="24"/>
            <w:rtl/>
          </w:rPr>
          <w:t>‌</w:t>
        </w:r>
      </w:ins>
      <w:r w:rsidR="00BA2F58" w:rsidRPr="008C3514">
        <w:rPr>
          <w:rFonts w:cs="B Nazanin"/>
          <w:sz w:val="24"/>
          <w:szCs w:val="24"/>
          <w:rtl/>
        </w:rPr>
        <w:t xml:space="preserve">دهنده </w:t>
      </w:r>
      <w:r w:rsidR="00BA2F58" w:rsidRPr="008C3514">
        <w:rPr>
          <w:rFonts w:cs="B Nazanin" w:hint="cs"/>
          <w:sz w:val="24"/>
          <w:szCs w:val="24"/>
          <w:rtl/>
        </w:rPr>
        <w:t>یک</w:t>
      </w:r>
      <w:r w:rsidR="00BA2F58" w:rsidRPr="008C3514">
        <w:rPr>
          <w:rFonts w:cs="B Nazanin"/>
          <w:sz w:val="24"/>
          <w:szCs w:val="24"/>
          <w:rtl/>
        </w:rPr>
        <w:t xml:space="preserve"> </w:t>
      </w:r>
      <w:r w:rsidR="00256E12" w:rsidRPr="008C3514">
        <w:rPr>
          <w:rFonts w:cs="B Nazanin" w:hint="cs"/>
          <w:sz w:val="24"/>
          <w:szCs w:val="24"/>
          <w:rtl/>
        </w:rPr>
        <w:t>رأس</w:t>
      </w:r>
      <w:r w:rsidR="00256E12" w:rsidRPr="008C3514">
        <w:rPr>
          <w:rFonts w:cs="B Nazanin"/>
          <w:sz w:val="24"/>
          <w:szCs w:val="24"/>
          <w:rtl/>
        </w:rPr>
        <w:t xml:space="preserve"> </w:t>
      </w:r>
      <w:r w:rsidR="00256E12"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گراف</w:t>
      </w:r>
      <w:r w:rsidR="00BA2F58" w:rsidRPr="008C3514">
        <w:rPr>
          <w:rFonts w:cs="B Nazanin"/>
          <w:sz w:val="24"/>
          <w:szCs w:val="24"/>
          <w:rtl/>
        </w:rPr>
        <w:t xml:space="preserve"> </w:t>
      </w:r>
      <w:r w:rsidR="00BA2F58" w:rsidRPr="008C3514">
        <w:rPr>
          <w:rFonts w:cs="B Nazanin" w:hint="cs"/>
          <w:sz w:val="24"/>
          <w:szCs w:val="24"/>
          <w:rtl/>
        </w:rPr>
        <w:t xml:space="preserve">هستند </w:t>
      </w:r>
      <w:r w:rsidR="0031183C" w:rsidRPr="008C3514">
        <w:rPr>
          <w:rFonts w:cs="B Nazanin"/>
          <w:sz w:val="24"/>
          <w:szCs w:val="24"/>
          <w:rtl/>
        </w:rPr>
        <w:t>(</w:t>
      </w:r>
      <w:r w:rsidR="00256E12" w:rsidRPr="008C3514">
        <w:rPr>
          <w:rFonts w:cs="B Nazanin" w:hint="cs"/>
          <w:sz w:val="24"/>
          <w:szCs w:val="24"/>
          <w:rtl/>
        </w:rPr>
        <w:t>چرا</w:t>
      </w:r>
      <w:r w:rsidR="00256E12" w:rsidRPr="008C3514">
        <w:rPr>
          <w:rFonts w:cs="B Nazanin"/>
          <w:sz w:val="24"/>
          <w:szCs w:val="24"/>
          <w:rtl/>
        </w:rPr>
        <w:t xml:space="preserve"> </w:t>
      </w:r>
      <w:r w:rsidR="00256E12"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ورود</w:t>
      </w:r>
      <w:r w:rsidR="00BA2F58" w:rsidRPr="008C3514">
        <w:rPr>
          <w:rFonts w:cs="B Nazanin"/>
          <w:sz w:val="24"/>
          <w:szCs w:val="24"/>
          <w:rtl/>
        </w:rPr>
        <w:t xml:space="preserve"> </w:t>
      </w:r>
      <w:r w:rsidR="00BA2F58" w:rsidRPr="008C3514">
        <w:rPr>
          <w:rFonts w:cs="B Nazanin" w:hint="cs"/>
          <w:sz w:val="24"/>
          <w:szCs w:val="24"/>
          <w:rtl/>
        </w:rPr>
        <w:t>یا</w:t>
      </w:r>
      <w:r w:rsidR="00BA2F58" w:rsidRPr="008C3514">
        <w:rPr>
          <w:rFonts w:cs="B Nazanin"/>
          <w:sz w:val="24"/>
          <w:szCs w:val="24"/>
          <w:rtl/>
        </w:rPr>
        <w:t xml:space="preserve"> </w:t>
      </w:r>
      <w:r w:rsidR="00BA2F58" w:rsidRPr="008C3514">
        <w:rPr>
          <w:rFonts w:cs="B Nazanin" w:hint="cs"/>
          <w:sz w:val="24"/>
          <w:szCs w:val="24"/>
          <w:rtl/>
        </w:rPr>
        <w:t>خروج</w:t>
      </w:r>
      <w:r w:rsidR="00BA2F58" w:rsidRPr="008C3514">
        <w:rPr>
          <w:rFonts w:cs="B Nazanin"/>
          <w:sz w:val="24"/>
          <w:szCs w:val="24"/>
          <w:rtl/>
        </w:rPr>
        <w:t xml:space="preserve"> </w:t>
      </w:r>
      <w:r w:rsidR="00BA2F58" w:rsidRPr="008C3514">
        <w:rPr>
          <w:rFonts w:cs="B Nazanin" w:hint="cs"/>
          <w:sz w:val="24"/>
          <w:szCs w:val="24"/>
          <w:rtl/>
        </w:rPr>
        <w:t>یک</w:t>
      </w:r>
      <w:r w:rsidR="00BA2F58" w:rsidRPr="008C3514">
        <w:rPr>
          <w:rFonts w:cs="B Nazanin"/>
          <w:sz w:val="24"/>
          <w:szCs w:val="24"/>
          <w:rtl/>
        </w:rPr>
        <w:t xml:space="preserve"> </w:t>
      </w:r>
      <w:r w:rsidR="00BA2F58" w:rsidRPr="008C3514">
        <w:rPr>
          <w:rFonts w:cs="B Nazanin" w:hint="cs"/>
          <w:sz w:val="24"/>
          <w:szCs w:val="24"/>
          <w:rtl/>
        </w:rPr>
        <w:t>مسی</w:t>
      </w:r>
      <w:r w:rsidR="00BA2F58" w:rsidRPr="008C3514">
        <w:rPr>
          <w:rFonts w:cs="B Nazanin"/>
          <w:sz w:val="24"/>
          <w:szCs w:val="24"/>
          <w:rtl/>
        </w:rPr>
        <w:t>ر جدید می‌باش</w:t>
      </w:r>
      <w:r w:rsidR="00BA2F58" w:rsidRPr="008C3514">
        <w:rPr>
          <w:rFonts w:cs="B Nazanin" w:hint="cs"/>
          <w:sz w:val="24"/>
          <w:szCs w:val="24"/>
          <w:rtl/>
        </w:rPr>
        <w:t>ن</w:t>
      </w:r>
      <w:r w:rsidR="0031183C" w:rsidRPr="008C3514">
        <w:rPr>
          <w:rFonts w:cs="B Nazanin" w:hint="cs"/>
          <w:sz w:val="24"/>
          <w:szCs w:val="24"/>
          <w:rtl/>
        </w:rPr>
        <w:t>د</w:t>
      </w:r>
      <w:r w:rsidR="0031183C" w:rsidRPr="008C3514">
        <w:rPr>
          <w:rFonts w:cs="B Nazanin"/>
          <w:sz w:val="24"/>
          <w:szCs w:val="24"/>
          <w:rtl/>
        </w:rPr>
        <w:t>)</w:t>
      </w:r>
      <w:r w:rsidR="00BA2F58" w:rsidRPr="008C3514">
        <w:rPr>
          <w:rFonts w:cs="B Nazanin" w:hint="cs"/>
          <w:sz w:val="24"/>
          <w:szCs w:val="24"/>
          <w:rtl/>
        </w:rPr>
        <w:t xml:space="preserve"> </w:t>
      </w:r>
      <w:r w:rsidR="00BA2F58" w:rsidRPr="008C3514">
        <w:rPr>
          <w:rFonts w:cs="B Nazanin"/>
          <w:sz w:val="24"/>
          <w:szCs w:val="24"/>
          <w:rtl/>
        </w:rPr>
        <w:t xml:space="preserve">و </w:t>
      </w:r>
      <w:r w:rsidR="00BA2F58" w:rsidRPr="008C3514">
        <w:rPr>
          <w:rFonts w:cs="B Nazanin" w:hint="cs"/>
          <w:sz w:val="24"/>
          <w:szCs w:val="24"/>
          <w:rtl/>
        </w:rPr>
        <w:t>خطوط</w:t>
      </w:r>
      <w:r w:rsidR="00BA2F58" w:rsidRPr="008C3514">
        <w:rPr>
          <w:rFonts w:cs="B Nazanin"/>
          <w:sz w:val="24"/>
          <w:szCs w:val="24"/>
          <w:rtl/>
        </w:rPr>
        <w:t xml:space="preserve"> درون شکل </w:t>
      </w:r>
      <w:del w:id="86" w:author="SCICT" w:date="2012-12-16T23:59:00Z">
        <w:r w:rsidR="00BA2F58" w:rsidRPr="008C3514" w:rsidDel="00550199">
          <w:rPr>
            <w:rFonts w:cs="B Nazanin"/>
            <w:sz w:val="24"/>
            <w:szCs w:val="24"/>
            <w:rtl/>
          </w:rPr>
          <w:delText xml:space="preserve">نشان </w:delText>
        </w:r>
      </w:del>
      <w:ins w:id="87" w:author="SCICT" w:date="2012-12-16T23:59:00Z">
        <w:r w:rsidR="00550199" w:rsidRPr="008C3514">
          <w:rPr>
            <w:rFonts w:cs="B Nazanin"/>
            <w:sz w:val="24"/>
            <w:szCs w:val="24"/>
            <w:rtl/>
          </w:rPr>
          <w:t>نشان</w:t>
        </w:r>
        <w:r w:rsidR="00550199">
          <w:rPr>
            <w:rFonts w:cs="B Nazanin" w:hint="cs"/>
            <w:sz w:val="24"/>
            <w:szCs w:val="24"/>
            <w:rtl/>
          </w:rPr>
          <w:t>‌</w:t>
        </w:r>
      </w:ins>
      <w:r w:rsidR="00BA2F58" w:rsidRPr="008C3514">
        <w:rPr>
          <w:rFonts w:cs="B Nazanin"/>
          <w:sz w:val="24"/>
          <w:szCs w:val="24"/>
          <w:rtl/>
        </w:rPr>
        <w:t xml:space="preserve">دهنده </w:t>
      </w:r>
      <w:r w:rsidR="007D738C" w:rsidRPr="008C3514">
        <w:rPr>
          <w:rFonts w:cs="B Nazanin" w:hint="cs"/>
          <w:sz w:val="24"/>
          <w:szCs w:val="24"/>
          <w:rtl/>
        </w:rPr>
        <w:t>یال‌ها</w:t>
      </w:r>
      <w:r w:rsidR="00BA2F58" w:rsidRPr="008C3514">
        <w:rPr>
          <w:rFonts w:cs="B Nazanin"/>
          <w:sz w:val="24"/>
          <w:szCs w:val="24"/>
          <w:rtl/>
        </w:rPr>
        <w:t xml:space="preserve"> </w:t>
      </w:r>
      <w:r w:rsidR="007D738C" w:rsidRPr="008C3514">
        <w:rPr>
          <w:rFonts w:cs="B Nazanin" w:hint="cs"/>
          <w:sz w:val="24"/>
          <w:szCs w:val="24"/>
          <w:rtl/>
        </w:rPr>
        <w:t>می‌باشند</w:t>
      </w:r>
      <w:r w:rsidR="00BA2F58" w:rsidRPr="008C3514">
        <w:rPr>
          <w:rFonts w:cs="B Nazanin" w:hint="cs"/>
          <w:sz w:val="24"/>
          <w:szCs w:val="24"/>
          <w:rtl/>
        </w:rPr>
        <w:t>. در</w:t>
      </w:r>
      <w:r w:rsidR="00BA2F58" w:rsidRPr="008C3514">
        <w:rPr>
          <w:rFonts w:cs="B Nazanin"/>
          <w:sz w:val="24"/>
          <w:szCs w:val="24"/>
          <w:rtl/>
        </w:rPr>
        <w:t xml:space="preserve"> </w:t>
      </w:r>
      <w:r w:rsidR="00BA2F58" w:rsidRPr="008C3514">
        <w:rPr>
          <w:rFonts w:cs="B Nazanin" w:hint="cs"/>
          <w:sz w:val="24"/>
          <w:szCs w:val="24"/>
          <w:rtl/>
        </w:rPr>
        <w:t>این گراف، یال</w:t>
      </w:r>
      <w:r w:rsidR="00BA2F58" w:rsidRPr="008C3514">
        <w:rPr>
          <w:rFonts w:cs="B Nazanin"/>
          <w:sz w:val="24"/>
          <w:szCs w:val="24"/>
        </w:rPr>
        <w:t xml:space="preserve"> AB </w:t>
      </w:r>
      <w:r w:rsidR="00BA2F58" w:rsidRPr="008C3514">
        <w:rPr>
          <w:rFonts w:cs="B Nazanin"/>
          <w:sz w:val="24"/>
          <w:szCs w:val="24"/>
          <w:rtl/>
        </w:rPr>
        <w:t xml:space="preserve">نشان </w:t>
      </w:r>
      <w:r w:rsidR="007D738C" w:rsidRPr="008C3514">
        <w:rPr>
          <w:rFonts w:cs="B Nazanin" w:hint="cs"/>
          <w:sz w:val="24"/>
          <w:szCs w:val="24"/>
          <w:rtl/>
        </w:rPr>
        <w:t>می‌دهد</w:t>
      </w:r>
      <w:r w:rsidR="00BA2F58" w:rsidRPr="008C3514">
        <w:rPr>
          <w:rFonts w:cs="B Nazanin"/>
          <w:sz w:val="24"/>
          <w:szCs w:val="24"/>
          <w:rtl/>
        </w:rPr>
        <w:t xml:space="preserve"> که یک مسیر از رأس</w:t>
      </w:r>
      <w:r w:rsidR="00BA2F58" w:rsidRPr="008C3514">
        <w:rPr>
          <w:rFonts w:cs="B Nazanin"/>
          <w:sz w:val="24"/>
          <w:szCs w:val="24"/>
        </w:rPr>
        <w:t xml:space="preserve"> A </w:t>
      </w:r>
      <w:r w:rsidR="00BA2F58" w:rsidRPr="008C3514">
        <w:rPr>
          <w:rFonts w:cs="B Nazanin"/>
          <w:sz w:val="24"/>
          <w:szCs w:val="24"/>
          <w:rtl/>
        </w:rPr>
        <w:t>به</w:t>
      </w:r>
      <w:r w:rsidR="00BA2F58" w:rsidRPr="008C3514">
        <w:rPr>
          <w:rFonts w:cs="B Nazanin"/>
          <w:sz w:val="24"/>
          <w:szCs w:val="24"/>
        </w:rPr>
        <w:t xml:space="preserve"> B </w:t>
      </w:r>
      <w:r w:rsidR="00BA2F58" w:rsidRPr="008C3514">
        <w:rPr>
          <w:rFonts w:cs="B Nazanin"/>
          <w:sz w:val="24"/>
          <w:szCs w:val="24"/>
          <w:rtl/>
        </w:rPr>
        <w:t>و بالعکس وجود دارد که نیاز به عبور از هیچ رأس دیگری ندارد</w:t>
      </w:r>
      <w:r w:rsidR="00BA2F58" w:rsidRPr="008C3514">
        <w:rPr>
          <w:rFonts w:cs="B Nazanin" w:hint="cs"/>
          <w:sz w:val="24"/>
          <w:szCs w:val="24"/>
          <w:rtl/>
        </w:rPr>
        <w:t xml:space="preserve">. </w:t>
      </w:r>
      <w:r w:rsidR="00BA2F58" w:rsidRPr="008C3514">
        <w:rPr>
          <w:rFonts w:cs="B Nazanin"/>
          <w:sz w:val="24"/>
          <w:szCs w:val="24"/>
          <w:rtl/>
        </w:rPr>
        <w:t xml:space="preserve">استفاده از این شیوه </w:t>
      </w:r>
      <w:r w:rsidRPr="008C3514">
        <w:rPr>
          <w:rFonts w:cs="B Nazanin" w:hint="cs"/>
          <w:sz w:val="24"/>
          <w:szCs w:val="24"/>
          <w:rtl/>
        </w:rPr>
        <w:t>مدل‌سازی</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ما</w:t>
      </w:r>
      <w:r w:rsidR="00BA2F58" w:rsidRPr="008C3514">
        <w:rPr>
          <w:rFonts w:cs="B Nazanin"/>
          <w:sz w:val="24"/>
          <w:szCs w:val="24"/>
          <w:rtl/>
        </w:rPr>
        <w:t xml:space="preserve"> </w:t>
      </w:r>
      <w:r w:rsidR="00BA2F58" w:rsidRPr="008C3514">
        <w:rPr>
          <w:rFonts w:cs="B Nazanin" w:hint="cs"/>
          <w:sz w:val="24"/>
          <w:szCs w:val="24"/>
          <w:rtl/>
        </w:rPr>
        <w:t>کمک</w:t>
      </w:r>
      <w:r w:rsidR="00BA2F58" w:rsidRPr="008C3514">
        <w:rPr>
          <w:rFonts w:cs="B Nazanin"/>
          <w:sz w:val="24"/>
          <w:szCs w:val="24"/>
          <w:rtl/>
        </w:rPr>
        <w:t xml:space="preserve"> </w:t>
      </w:r>
      <w:r w:rsidR="00BA2F58" w:rsidRPr="008C3514">
        <w:rPr>
          <w:rFonts w:cs="B Nazanin" w:hint="cs"/>
          <w:sz w:val="24"/>
          <w:szCs w:val="24"/>
          <w:rtl/>
        </w:rPr>
        <w:t>می‌کند</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مستقل</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BA2F58" w:rsidRPr="008C3514">
        <w:rPr>
          <w:rFonts w:cs="B Nazanin" w:hint="cs"/>
          <w:sz w:val="24"/>
          <w:szCs w:val="24"/>
          <w:rtl/>
        </w:rPr>
        <w:t>مختصات</w:t>
      </w:r>
      <w:r w:rsidR="00BA2F58" w:rsidRPr="008C3514">
        <w:rPr>
          <w:rFonts w:cs="B Nazanin"/>
          <w:sz w:val="24"/>
          <w:szCs w:val="24"/>
          <w:rtl/>
        </w:rPr>
        <w:t xml:space="preserve"> </w:t>
      </w:r>
      <w:r w:rsidR="009A77A7">
        <w:rPr>
          <w:rFonts w:cs="B Nazanin" w:hint="cs"/>
          <w:sz w:val="24"/>
          <w:szCs w:val="24"/>
          <w:rtl/>
        </w:rPr>
        <w:t>مکانی هدف</w:t>
      </w:r>
      <w:r w:rsidR="00BA2F58" w:rsidRPr="008C3514">
        <w:rPr>
          <w:rFonts w:cs="B Nazanin" w:hint="cs"/>
          <w:sz w:val="24"/>
          <w:szCs w:val="24"/>
          <w:rtl/>
        </w:rPr>
        <w:t xml:space="preserve"> </w:t>
      </w:r>
      <w:r w:rsidR="00BA2F58" w:rsidRPr="008C3514">
        <w:rPr>
          <w:rFonts w:cs="B Nazanin"/>
          <w:sz w:val="24"/>
          <w:szCs w:val="24"/>
          <w:rtl/>
        </w:rPr>
        <w:t xml:space="preserve">و تنها به کمک </w:t>
      </w:r>
      <w:r w:rsidR="007D738C" w:rsidRPr="008C3514">
        <w:rPr>
          <w:rFonts w:cs="B Nazanin" w:hint="cs"/>
          <w:sz w:val="24"/>
          <w:szCs w:val="24"/>
          <w:rtl/>
        </w:rPr>
        <w:t>آگاهی</w:t>
      </w:r>
      <w:r w:rsidR="00BA2F58" w:rsidRPr="008C3514">
        <w:rPr>
          <w:rFonts w:cs="B Nazanin"/>
          <w:sz w:val="24"/>
          <w:szCs w:val="24"/>
          <w:rtl/>
        </w:rPr>
        <w:t xml:space="preserve"> از </w:t>
      </w:r>
      <w:r w:rsidR="009A77A7">
        <w:rPr>
          <w:rFonts w:cs="B Nazanin" w:hint="cs"/>
          <w:sz w:val="24"/>
          <w:szCs w:val="24"/>
          <w:rtl/>
        </w:rPr>
        <w:t>آخرین رئوسی</w:t>
      </w:r>
      <w:r w:rsidR="00BA2F58" w:rsidRPr="008C3514">
        <w:rPr>
          <w:rFonts w:cs="B Nazanin"/>
          <w:sz w:val="24"/>
          <w:szCs w:val="24"/>
          <w:rtl/>
        </w:rPr>
        <w:t xml:space="preserve"> که از آن‌ها عبور کرده</w:t>
      </w:r>
      <w:r w:rsidR="007D738C" w:rsidRPr="008C3514">
        <w:rPr>
          <w:rFonts w:cs="B Nazanin" w:hint="cs"/>
          <w:sz w:val="24"/>
          <w:szCs w:val="24"/>
          <w:rtl/>
        </w:rPr>
        <w:t>،</w:t>
      </w:r>
      <w:r w:rsidR="00BA2F58" w:rsidRPr="008C3514">
        <w:rPr>
          <w:rFonts w:cs="B Nazanin"/>
          <w:sz w:val="24"/>
          <w:szCs w:val="24"/>
          <w:rtl/>
        </w:rPr>
        <w:t xml:space="preserve"> محل </w:t>
      </w:r>
      <w:r w:rsidR="007D738C" w:rsidRPr="008C3514">
        <w:rPr>
          <w:rFonts w:cs="B Nazanin" w:hint="cs"/>
          <w:sz w:val="24"/>
          <w:szCs w:val="24"/>
          <w:rtl/>
        </w:rPr>
        <w:t>نسبی</w:t>
      </w:r>
      <w:r w:rsidR="00BA2F58" w:rsidRPr="008C3514">
        <w:rPr>
          <w:rFonts w:cs="B Nazanin"/>
          <w:sz w:val="24"/>
          <w:szCs w:val="24"/>
          <w:rtl/>
        </w:rPr>
        <w:t xml:space="preserve"> فرد را تشخیص دهیم</w:t>
      </w:r>
      <w:r w:rsidR="00BA2F58" w:rsidRPr="008C3514">
        <w:rPr>
          <w:rFonts w:cs="B Nazanin" w:hint="cs"/>
          <w:sz w:val="24"/>
          <w:szCs w:val="24"/>
          <w:rtl/>
        </w:rPr>
        <w:t xml:space="preserve">. </w:t>
      </w:r>
      <w:r w:rsidR="00BA2F58" w:rsidRPr="008C3514">
        <w:rPr>
          <w:rFonts w:cs="B Nazanin"/>
          <w:sz w:val="24"/>
          <w:szCs w:val="24"/>
          <w:rtl/>
        </w:rPr>
        <w:t xml:space="preserve">همچنین به کمک روشی که در زیر </w:t>
      </w:r>
      <w:r w:rsidR="007D738C" w:rsidRPr="008C3514">
        <w:rPr>
          <w:rFonts w:cs="B Nazanin" w:hint="cs"/>
          <w:sz w:val="24"/>
          <w:szCs w:val="24"/>
          <w:rtl/>
        </w:rPr>
        <w:t>معرفی</w:t>
      </w:r>
      <w:r w:rsidR="00BA2F58" w:rsidRPr="008C3514">
        <w:rPr>
          <w:rFonts w:cs="B Nazanin"/>
          <w:sz w:val="24"/>
          <w:szCs w:val="24"/>
          <w:rtl/>
        </w:rPr>
        <w:t xml:space="preserve"> </w:t>
      </w:r>
      <w:r w:rsidR="007D738C" w:rsidRPr="008C3514">
        <w:rPr>
          <w:rFonts w:cs="B Nazanin" w:hint="cs"/>
          <w:sz w:val="24"/>
          <w:szCs w:val="24"/>
          <w:rtl/>
        </w:rPr>
        <w:t>می‌شود،</w:t>
      </w:r>
      <w:r w:rsidR="00BA2F58" w:rsidRPr="008C3514">
        <w:rPr>
          <w:rFonts w:cs="B Nazanin"/>
          <w:sz w:val="24"/>
          <w:szCs w:val="24"/>
          <w:rtl/>
        </w:rPr>
        <w:t xml:space="preserve"> ما ق</w:t>
      </w:r>
      <w:r w:rsidR="00BA2F58" w:rsidRPr="008C3514">
        <w:rPr>
          <w:rFonts w:cs="B Nazanin" w:hint="cs"/>
          <w:sz w:val="24"/>
          <w:szCs w:val="24"/>
          <w:rtl/>
        </w:rPr>
        <w:t>ا</w:t>
      </w:r>
      <w:r w:rsidR="00BA2F58" w:rsidRPr="008C3514">
        <w:rPr>
          <w:rFonts w:cs="B Nazanin"/>
          <w:sz w:val="24"/>
          <w:szCs w:val="24"/>
          <w:rtl/>
        </w:rPr>
        <w:t>در به تشخیص تغییر مسیرها خواهیم بود</w:t>
      </w:r>
      <w:r w:rsidR="00BA2F58" w:rsidRPr="008C3514">
        <w:rPr>
          <w:rFonts w:cs="B Nazanin" w:hint="cs"/>
          <w:sz w:val="24"/>
          <w:szCs w:val="24"/>
          <w:rtl/>
        </w:rPr>
        <w:t xml:space="preserve">. </w:t>
      </w:r>
      <w:r w:rsidR="00BA2F58" w:rsidRPr="008C3514">
        <w:rPr>
          <w:rFonts w:cs="B Nazanin"/>
          <w:sz w:val="24"/>
          <w:szCs w:val="24"/>
          <w:rtl/>
        </w:rPr>
        <w:t>ب</w:t>
      </w:r>
      <w:r w:rsidRPr="008C3514">
        <w:rPr>
          <w:rFonts w:cs="B Nazanin" w:hint="cs"/>
          <w:sz w:val="24"/>
          <w:szCs w:val="24"/>
          <w:rtl/>
        </w:rPr>
        <w:t>ه ا</w:t>
      </w:r>
      <w:r w:rsidR="00BA2F58" w:rsidRPr="008C3514">
        <w:rPr>
          <w:rFonts w:cs="B Nazanin"/>
          <w:sz w:val="24"/>
          <w:szCs w:val="24"/>
          <w:rtl/>
        </w:rPr>
        <w:t>ین منظور ما گراف را به کمک ماتریس مجاورت</w:t>
      </w:r>
      <w:r w:rsidR="00B666B4">
        <w:rPr>
          <w:rStyle w:val="FootnoteReference"/>
          <w:rFonts w:cs="B Nazanin"/>
          <w:sz w:val="24"/>
          <w:szCs w:val="24"/>
          <w:rtl/>
        </w:rPr>
        <w:footnoteReference w:id="2"/>
      </w:r>
      <w:r w:rsidR="00BA2F58" w:rsidRPr="008C3514">
        <w:rPr>
          <w:rFonts w:cs="B Nazanin" w:hint="cs"/>
          <w:sz w:val="24"/>
          <w:szCs w:val="24"/>
          <w:rtl/>
        </w:rPr>
        <w:t xml:space="preserve"> </w:t>
      </w:r>
      <w:r w:rsidR="00B87A87">
        <w:rPr>
          <w:rFonts w:cs="B Nazanin"/>
          <w:sz w:val="24"/>
          <w:szCs w:val="24"/>
        </w:rPr>
        <w:t>[</w:t>
      </w:r>
      <w:r w:rsidR="009946AE">
        <w:rPr>
          <w:rFonts w:cs="B Nazanin"/>
          <w:sz w:val="24"/>
          <w:szCs w:val="24"/>
        </w:rPr>
        <w:t>4</w:t>
      </w:r>
      <w:r w:rsidR="00B87A87">
        <w:rPr>
          <w:rFonts w:cs="B Nazanin"/>
          <w:sz w:val="24"/>
          <w:szCs w:val="24"/>
        </w:rPr>
        <w:t>]</w:t>
      </w:r>
      <w:r w:rsidR="00BA2F58" w:rsidRPr="008C3514">
        <w:rPr>
          <w:rFonts w:cs="B Nazanin" w:hint="cs"/>
          <w:sz w:val="24"/>
          <w:szCs w:val="24"/>
          <w:rtl/>
        </w:rPr>
        <w:t xml:space="preserve"> </w:t>
      </w:r>
      <w:r w:rsidR="00245E98" w:rsidRPr="008C3514">
        <w:rPr>
          <w:rFonts w:cs="B Nazanin"/>
          <w:sz w:val="24"/>
          <w:szCs w:val="24"/>
          <w:rtl/>
        </w:rPr>
        <w:t>پیاده‌سازی</w:t>
      </w:r>
      <w:r w:rsidR="00BA2F58" w:rsidRPr="008C3514">
        <w:rPr>
          <w:rFonts w:cs="B Nazanin"/>
          <w:sz w:val="24"/>
          <w:szCs w:val="24"/>
          <w:rtl/>
        </w:rPr>
        <w:t xml:space="preserve"> کردیم</w:t>
      </w:r>
      <w:r w:rsidR="00BA2F58" w:rsidRPr="008C3514">
        <w:rPr>
          <w:rFonts w:cs="B Nazanin" w:hint="cs"/>
          <w:sz w:val="24"/>
          <w:szCs w:val="24"/>
          <w:rtl/>
        </w:rPr>
        <w:t xml:space="preserve">. </w:t>
      </w:r>
      <w:r w:rsidR="00BA2F58" w:rsidRPr="008C3514">
        <w:rPr>
          <w:rFonts w:cs="B Nazanin"/>
          <w:sz w:val="24"/>
          <w:szCs w:val="24"/>
          <w:rtl/>
        </w:rPr>
        <w:t>در نتیجه، اگر فرض کنیم</w:t>
      </w:r>
      <w:r w:rsidR="00BA2F58" w:rsidRPr="008C3514">
        <w:rPr>
          <w:rFonts w:ascii="Times New Roman" w:hAnsi="Times New Roman" w:cs="Times New Roman" w:hint="cs"/>
          <w:sz w:val="24"/>
          <w:szCs w:val="24"/>
          <w:rtl/>
        </w:rPr>
        <w:t> </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می‌دانیم</w:t>
      </w:r>
      <w:r w:rsidR="00BA2F58" w:rsidRPr="008C3514">
        <w:rPr>
          <w:rFonts w:cs="B Nazanin"/>
          <w:sz w:val="24"/>
          <w:szCs w:val="24"/>
          <w:rtl/>
        </w:rPr>
        <w:t xml:space="preserve"> </w:t>
      </w:r>
      <w:r w:rsidR="00BA2F58" w:rsidRPr="008C3514">
        <w:rPr>
          <w:rFonts w:cs="B Nazanin" w:hint="cs"/>
          <w:sz w:val="24"/>
          <w:szCs w:val="24"/>
          <w:rtl/>
        </w:rPr>
        <w:t>فرد</w:t>
      </w:r>
      <w:r w:rsidR="00BA2F58" w:rsidRPr="008C3514">
        <w:rPr>
          <w:rFonts w:cs="B Nazanin"/>
          <w:sz w:val="24"/>
          <w:szCs w:val="24"/>
          <w:rtl/>
        </w:rPr>
        <w:t xml:space="preserve"> </w:t>
      </w:r>
      <w:r w:rsidR="00BA2F58"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حال</w:t>
      </w:r>
      <w:r w:rsidR="00BA2F58" w:rsidRPr="008C3514">
        <w:rPr>
          <w:rFonts w:cs="B Nazanin"/>
          <w:sz w:val="24"/>
          <w:szCs w:val="24"/>
          <w:rtl/>
        </w:rPr>
        <w:t xml:space="preserve"> </w:t>
      </w:r>
      <w:r w:rsidR="00BA2F58" w:rsidRPr="008C3514">
        <w:rPr>
          <w:rFonts w:cs="B Nazanin" w:hint="cs"/>
          <w:sz w:val="24"/>
          <w:szCs w:val="24"/>
          <w:rtl/>
        </w:rPr>
        <w:t>تعقیب</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ترتیب</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256E12" w:rsidRPr="008C3514">
        <w:rPr>
          <w:rFonts w:cs="B Nazanin" w:hint="cs"/>
          <w:sz w:val="24"/>
          <w:szCs w:val="24"/>
          <w:rtl/>
        </w:rPr>
        <w:t>رأس‌های</w:t>
      </w:r>
      <w:r w:rsidR="00BA2F58" w:rsidRPr="008C3514">
        <w:rPr>
          <w:rFonts w:cs="B Nazanin" w:hint="cs"/>
          <w:sz w:val="24"/>
          <w:szCs w:val="24"/>
          <w:rtl/>
          <w:lang w:bidi="fa-IR"/>
        </w:rPr>
        <w:t xml:space="preserve"> </w:t>
      </w:r>
      <w:r w:rsidR="007D738C" w:rsidRPr="008C3514">
        <w:rPr>
          <w:rFonts w:cs="B Nazanin"/>
          <w:sz w:val="24"/>
          <w:szCs w:val="24"/>
        </w:rPr>
        <w:t xml:space="preserve">A </w:t>
      </w:r>
      <w:r w:rsidR="00D8714A" w:rsidRPr="008C3514">
        <w:rPr>
          <w:rFonts w:cs="B Nazanin" w:hint="cs"/>
          <w:sz w:val="24"/>
          <w:szCs w:val="24"/>
          <w:rtl/>
        </w:rPr>
        <w:t xml:space="preserve"> </w:t>
      </w:r>
      <w:r w:rsidR="00BA2F58" w:rsidRPr="008C3514">
        <w:rPr>
          <w:rFonts w:cs="B Nazanin"/>
          <w:sz w:val="24"/>
          <w:szCs w:val="24"/>
          <w:rtl/>
        </w:rPr>
        <w:t>و</w:t>
      </w:r>
      <w:r w:rsidR="00BA2F58" w:rsidRPr="008C3514">
        <w:rPr>
          <w:rFonts w:cs="B Nazanin"/>
          <w:sz w:val="24"/>
          <w:szCs w:val="24"/>
        </w:rPr>
        <w:t xml:space="preserve"> B </w:t>
      </w:r>
      <w:r w:rsidR="00BA2F58" w:rsidRPr="008C3514">
        <w:rPr>
          <w:rFonts w:cs="B Nazanin"/>
          <w:sz w:val="24"/>
          <w:szCs w:val="24"/>
          <w:rtl/>
        </w:rPr>
        <w:t xml:space="preserve">عبور کرده باشد، مشخص </w:t>
      </w:r>
      <w:r w:rsidR="007D738C" w:rsidRPr="008C3514">
        <w:rPr>
          <w:rFonts w:cs="B Nazanin" w:hint="cs"/>
          <w:sz w:val="24"/>
          <w:szCs w:val="24"/>
          <w:rtl/>
        </w:rPr>
        <w:t>می‌شود</w:t>
      </w:r>
      <w:r w:rsidR="00BA2F58" w:rsidRPr="008C3514">
        <w:rPr>
          <w:rFonts w:cs="B Nazanin"/>
          <w:sz w:val="24"/>
          <w:szCs w:val="24"/>
          <w:rtl/>
        </w:rPr>
        <w:t xml:space="preserve"> که این فرد در حال حرکت </w:t>
      </w:r>
      <w:r w:rsidR="007D738C" w:rsidRPr="008C3514">
        <w:rPr>
          <w:rFonts w:cs="B Nazanin" w:hint="cs"/>
          <w:sz w:val="24"/>
          <w:szCs w:val="24"/>
          <w:rtl/>
        </w:rPr>
        <w:t>به</w:t>
      </w:r>
      <w:r w:rsidR="007D738C" w:rsidRPr="008C3514">
        <w:rPr>
          <w:rFonts w:cs="B Nazanin"/>
          <w:sz w:val="24"/>
          <w:szCs w:val="24"/>
          <w:rtl/>
        </w:rPr>
        <w:t xml:space="preserve"> </w:t>
      </w:r>
      <w:r w:rsidR="00256E12" w:rsidRPr="008C3514">
        <w:rPr>
          <w:rFonts w:cs="B Nazanin" w:hint="cs"/>
          <w:sz w:val="24"/>
          <w:szCs w:val="24"/>
          <w:rtl/>
        </w:rPr>
        <w:t>سمت</w:t>
      </w:r>
      <w:r w:rsidR="00256E12" w:rsidRPr="008C3514">
        <w:rPr>
          <w:rFonts w:cs="B Nazanin"/>
          <w:sz w:val="24"/>
          <w:szCs w:val="24"/>
          <w:rtl/>
        </w:rPr>
        <w:t xml:space="preserve"> </w:t>
      </w:r>
      <w:r w:rsidR="00256E12" w:rsidRPr="008C3514">
        <w:rPr>
          <w:rFonts w:cs="B Nazanin" w:hint="cs"/>
          <w:sz w:val="24"/>
          <w:szCs w:val="24"/>
          <w:rtl/>
        </w:rPr>
        <w:t>رأس</w:t>
      </w:r>
      <w:r w:rsidR="00BA2F58" w:rsidRPr="008C3514">
        <w:rPr>
          <w:rFonts w:cs="B Nazanin" w:hint="cs"/>
          <w:sz w:val="24"/>
          <w:szCs w:val="24"/>
          <w:rtl/>
        </w:rPr>
        <w:t xml:space="preserve"> </w:t>
      </w:r>
      <w:r w:rsidR="00BA2F58" w:rsidRPr="008C3514">
        <w:rPr>
          <w:rFonts w:cs="B Nazanin"/>
          <w:sz w:val="24"/>
          <w:szCs w:val="24"/>
        </w:rPr>
        <w:t>C</w:t>
      </w:r>
      <w:r w:rsidR="00BA2F58" w:rsidRPr="008C3514">
        <w:rPr>
          <w:rFonts w:cs="B Nazanin" w:hint="cs"/>
          <w:sz w:val="24"/>
          <w:szCs w:val="24"/>
          <w:rtl/>
          <w:lang w:bidi="fa-IR"/>
        </w:rPr>
        <w:t xml:space="preserve"> </w:t>
      </w:r>
      <w:r w:rsidR="00915104" w:rsidRPr="008C3514">
        <w:rPr>
          <w:rFonts w:cs="B Nazanin"/>
          <w:sz w:val="24"/>
          <w:szCs w:val="24"/>
          <w:rtl/>
        </w:rPr>
        <w:t>است</w:t>
      </w:r>
      <w:r w:rsidR="00BA2F58" w:rsidRPr="008C3514">
        <w:rPr>
          <w:rFonts w:cs="B Nazanin"/>
          <w:sz w:val="24"/>
          <w:szCs w:val="24"/>
          <w:rtl/>
        </w:rPr>
        <w:t xml:space="preserve"> و در </w:t>
      </w:r>
      <w:r w:rsidR="007D738C" w:rsidRPr="008C3514">
        <w:rPr>
          <w:rFonts w:cs="B Nazanin" w:hint="cs"/>
          <w:sz w:val="24"/>
          <w:szCs w:val="24"/>
          <w:rtl/>
        </w:rPr>
        <w:t>ناحیه</w:t>
      </w:r>
      <w:r w:rsidR="00BA2F58" w:rsidRPr="008C3514">
        <w:rPr>
          <w:rFonts w:cs="B Nazanin"/>
          <w:sz w:val="24"/>
          <w:szCs w:val="24"/>
          <w:rtl/>
        </w:rPr>
        <w:t xml:space="preserve"> هاشور </w:t>
      </w:r>
      <w:r w:rsidR="00BA2F58" w:rsidRPr="008C3514">
        <w:rPr>
          <w:rFonts w:cs="B Nazanin"/>
          <w:sz w:val="24"/>
          <w:szCs w:val="24"/>
          <w:rtl/>
        </w:rPr>
        <w:lastRenderedPageBreak/>
        <w:t xml:space="preserve">خورده </w:t>
      </w:r>
      <w:r w:rsidR="00BA2F58" w:rsidRPr="008C3514">
        <w:rPr>
          <w:rFonts w:cs="B Nazanin" w:hint="cs"/>
          <w:sz w:val="24"/>
          <w:szCs w:val="24"/>
          <w:rtl/>
        </w:rPr>
        <w:t>مشخص شده در شکل</w:t>
      </w:r>
      <w:r w:rsidR="009A77A7">
        <w:rPr>
          <w:rFonts w:cs="B Nazanin" w:hint="cs"/>
          <w:sz w:val="24"/>
          <w:szCs w:val="24"/>
          <w:rtl/>
        </w:rPr>
        <w:t xml:space="preserve"> 1</w:t>
      </w:r>
      <w:r w:rsidR="00BA2F58" w:rsidRPr="008C3514">
        <w:rPr>
          <w:rFonts w:cs="B Nazanin" w:hint="cs"/>
          <w:sz w:val="24"/>
          <w:szCs w:val="24"/>
          <w:rtl/>
        </w:rPr>
        <w:t xml:space="preserve"> </w:t>
      </w:r>
      <w:r w:rsidR="00915104" w:rsidRPr="008C3514">
        <w:rPr>
          <w:rFonts w:cs="B Nazanin" w:hint="cs"/>
          <w:sz w:val="24"/>
          <w:szCs w:val="24"/>
          <w:rtl/>
        </w:rPr>
        <w:t>است</w:t>
      </w:r>
      <w:r w:rsidR="00BA2F58" w:rsidRPr="008C3514">
        <w:rPr>
          <w:rFonts w:cs="B Nazanin" w:hint="cs"/>
          <w:sz w:val="24"/>
          <w:szCs w:val="24"/>
          <w:rtl/>
        </w:rPr>
        <w:t xml:space="preserve">. </w:t>
      </w:r>
      <w:r w:rsidR="00256E12" w:rsidRPr="008C3514">
        <w:rPr>
          <w:rFonts w:cs="B Nazanin" w:hint="cs"/>
          <w:sz w:val="24"/>
          <w:szCs w:val="24"/>
          <w:rtl/>
        </w:rPr>
        <w:t>این</w:t>
      </w:r>
      <w:r w:rsidR="00256E12" w:rsidRPr="008C3514">
        <w:rPr>
          <w:rFonts w:cs="B Nazanin"/>
          <w:sz w:val="24"/>
          <w:szCs w:val="24"/>
          <w:rtl/>
        </w:rPr>
        <w:t xml:space="preserve"> </w:t>
      </w:r>
      <w:r w:rsidR="00256E12" w:rsidRPr="008C3514">
        <w:rPr>
          <w:rFonts w:cs="B Nazanin" w:hint="cs"/>
          <w:sz w:val="24"/>
          <w:szCs w:val="24"/>
          <w:rtl/>
        </w:rPr>
        <w:t>کار</w:t>
      </w:r>
      <w:r w:rsidR="00BA2F58"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ت</w:t>
      </w:r>
      <w:r w:rsidR="00BA2F58" w:rsidRPr="008C3514">
        <w:rPr>
          <w:rFonts w:cs="B Nazanin"/>
          <w:sz w:val="24"/>
          <w:szCs w:val="24"/>
          <w:rtl/>
        </w:rPr>
        <w:t xml:space="preserve">شخیص مکان </w:t>
      </w:r>
      <w:r w:rsidR="00BA2F58" w:rsidRPr="008C3514">
        <w:rPr>
          <w:rFonts w:cs="B Nazanin" w:hint="cs"/>
          <w:sz w:val="24"/>
          <w:szCs w:val="24"/>
          <w:rtl/>
        </w:rPr>
        <w:t xml:space="preserve">بعدی </w:t>
      </w:r>
      <w:r w:rsidR="00BA2F58" w:rsidRPr="008C3514">
        <w:rPr>
          <w:rFonts w:cs="B Nazanin"/>
          <w:sz w:val="24"/>
          <w:szCs w:val="24"/>
          <w:rtl/>
        </w:rPr>
        <w:t>و در نتیجه</w:t>
      </w:r>
      <w:r w:rsidR="00BA2F58" w:rsidRPr="008C3514">
        <w:rPr>
          <w:rFonts w:cs="B Nazanin" w:hint="cs"/>
          <w:sz w:val="24"/>
          <w:szCs w:val="24"/>
          <w:rtl/>
        </w:rPr>
        <w:t xml:space="preserve"> آن،</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نسبی</w:t>
      </w:r>
      <w:r w:rsidR="00BA2F58" w:rsidRPr="008C3514">
        <w:rPr>
          <w:rFonts w:cs="B Nazanin"/>
          <w:sz w:val="24"/>
          <w:szCs w:val="24"/>
          <w:rtl/>
        </w:rPr>
        <w:t xml:space="preserve"> </w:t>
      </w:r>
      <w:r w:rsidR="00BA2F58" w:rsidRPr="008C3514">
        <w:rPr>
          <w:rFonts w:cs="B Nazanin" w:hint="cs"/>
          <w:sz w:val="24"/>
          <w:szCs w:val="24"/>
          <w:rtl/>
        </w:rPr>
        <w:t xml:space="preserve">فرد)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00BA2F58" w:rsidRPr="008C3514">
        <w:rPr>
          <w:rFonts w:cs="B Nazanin"/>
          <w:sz w:val="24"/>
          <w:szCs w:val="24"/>
          <w:rtl/>
        </w:rPr>
        <w:t xml:space="preserve"> تفریق مجموعه ر</w:t>
      </w:r>
      <w:r w:rsidR="00BA2F58" w:rsidRPr="008C3514">
        <w:rPr>
          <w:rFonts w:cs="B Nazanin" w:hint="cs"/>
          <w:sz w:val="24"/>
          <w:szCs w:val="24"/>
          <w:rtl/>
        </w:rPr>
        <w:t xml:space="preserve">ئوس </w:t>
      </w:r>
      <w:r w:rsidR="00BA2F58" w:rsidRPr="008C3514">
        <w:rPr>
          <w:rFonts w:cs="B Nazanin"/>
          <w:sz w:val="24"/>
          <w:szCs w:val="24"/>
          <w:rtl/>
        </w:rPr>
        <w:t>مجاور</w:t>
      </w:r>
      <w:r w:rsidR="00BA2F58" w:rsidRPr="008C3514">
        <w:rPr>
          <w:rFonts w:cs="B Nazanin"/>
          <w:sz w:val="24"/>
          <w:szCs w:val="24"/>
        </w:rPr>
        <w:t xml:space="preserve"> B </w:t>
      </w:r>
      <w:r w:rsidR="00BA2F58" w:rsidRPr="008C3514">
        <w:rPr>
          <w:rFonts w:cs="B Nazanin"/>
          <w:sz w:val="24"/>
          <w:szCs w:val="24"/>
          <w:rtl/>
        </w:rPr>
        <w:t>از مجموعه ر</w:t>
      </w:r>
      <w:r w:rsidR="00BA2F58" w:rsidRPr="008C3514">
        <w:rPr>
          <w:rFonts w:cs="B Nazanin" w:hint="cs"/>
          <w:sz w:val="24"/>
          <w:szCs w:val="24"/>
          <w:rtl/>
        </w:rPr>
        <w:t>ئ</w:t>
      </w:r>
      <w:r w:rsidR="00BA2F58" w:rsidRPr="008C3514">
        <w:rPr>
          <w:rFonts w:cs="B Nazanin"/>
          <w:sz w:val="24"/>
          <w:szCs w:val="24"/>
          <w:rtl/>
        </w:rPr>
        <w:t xml:space="preserve">وس مجاور </w:t>
      </w:r>
      <w:r w:rsidR="00256E12" w:rsidRPr="008C3514">
        <w:rPr>
          <w:rFonts w:cs="B Nazanin" w:hint="cs"/>
          <w:sz w:val="24"/>
          <w:szCs w:val="24"/>
          <w:rtl/>
        </w:rPr>
        <w:t>رأس</w:t>
      </w:r>
      <w:r w:rsidR="00BA2F58" w:rsidRPr="008C3514">
        <w:rPr>
          <w:rFonts w:cs="B Nazanin"/>
          <w:sz w:val="24"/>
          <w:szCs w:val="24"/>
        </w:rPr>
        <w:t xml:space="preserve"> A </w:t>
      </w:r>
      <w:r w:rsidR="00BA2F58" w:rsidRPr="008C3514">
        <w:rPr>
          <w:rFonts w:cs="B Nazanin"/>
          <w:sz w:val="24"/>
          <w:szCs w:val="24"/>
          <w:rtl/>
        </w:rPr>
        <w:t>ب</w:t>
      </w:r>
      <w:r w:rsidRPr="008C3514">
        <w:rPr>
          <w:rFonts w:cs="B Nazanin" w:hint="cs"/>
          <w:sz w:val="24"/>
          <w:szCs w:val="24"/>
          <w:rtl/>
        </w:rPr>
        <w:t xml:space="preserve">ه </w:t>
      </w:r>
      <w:r w:rsidR="00BA2F58" w:rsidRPr="008C3514">
        <w:rPr>
          <w:rFonts w:cs="B Nazanin"/>
          <w:sz w:val="24"/>
          <w:szCs w:val="24"/>
          <w:rtl/>
        </w:rPr>
        <w:t xml:space="preserve">دست </w:t>
      </w:r>
      <w:r w:rsidR="007D738C" w:rsidRPr="008C3514">
        <w:rPr>
          <w:rFonts w:cs="B Nazanin" w:hint="cs"/>
          <w:sz w:val="24"/>
          <w:szCs w:val="24"/>
          <w:rtl/>
        </w:rPr>
        <w:t>می‌آید</w:t>
      </w:r>
      <w:r w:rsidR="00BA2F58" w:rsidRPr="008C3514">
        <w:rPr>
          <w:rFonts w:cs="B Nazanin" w:hint="cs"/>
          <w:sz w:val="24"/>
          <w:szCs w:val="24"/>
          <w:rtl/>
        </w:rPr>
        <w:t xml:space="preserve">، </w:t>
      </w:r>
      <w:r w:rsidR="00BA2F58" w:rsidRPr="008C3514">
        <w:rPr>
          <w:rFonts w:cs="B Nazanin"/>
          <w:sz w:val="24"/>
          <w:szCs w:val="24"/>
          <w:rtl/>
        </w:rPr>
        <w:t>که</w:t>
      </w:r>
      <w:r w:rsidR="00BA2F58" w:rsidRPr="008C3514">
        <w:rPr>
          <w:rFonts w:cs="B Nazanin" w:hint="cs"/>
          <w:sz w:val="24"/>
          <w:szCs w:val="24"/>
          <w:rtl/>
        </w:rPr>
        <w:t xml:space="preserve"> مشخصا</w:t>
      </w:r>
      <w:r w:rsidR="00BA2F58" w:rsidRPr="008C3514">
        <w:rPr>
          <w:rFonts w:cs="B Nazanin"/>
          <w:sz w:val="24"/>
          <w:szCs w:val="24"/>
          <w:rtl/>
        </w:rPr>
        <w:t xml:space="preserve"> پردازش بسیاری </w:t>
      </w:r>
      <w:r w:rsidR="007D738C" w:rsidRPr="008C3514">
        <w:rPr>
          <w:rFonts w:cs="B Nazanin" w:hint="cs"/>
          <w:sz w:val="24"/>
          <w:szCs w:val="24"/>
          <w:rtl/>
        </w:rPr>
        <w:t>کمی</w:t>
      </w:r>
      <w:r w:rsidR="00BA2F58" w:rsidRPr="008C3514">
        <w:rPr>
          <w:rFonts w:cs="B Nazanin"/>
          <w:sz w:val="24"/>
          <w:szCs w:val="24"/>
          <w:rtl/>
        </w:rPr>
        <w:t xml:space="preserve"> را نیاز دارد</w:t>
      </w:r>
      <w:r w:rsidR="00BA2F58" w:rsidRPr="008C3514">
        <w:rPr>
          <w:rFonts w:cs="B Nazanin" w:hint="cs"/>
          <w:sz w:val="24"/>
          <w:szCs w:val="24"/>
          <w:rtl/>
        </w:rPr>
        <w:t xml:space="preserve">. </w:t>
      </w:r>
      <w:r w:rsidR="00BA2F58" w:rsidRPr="008C3514">
        <w:rPr>
          <w:rFonts w:cs="B Nazanin"/>
          <w:sz w:val="24"/>
          <w:szCs w:val="24"/>
          <w:rtl/>
        </w:rPr>
        <w:t>از آن</w:t>
      </w:r>
      <w:r w:rsidRPr="008C3514">
        <w:rPr>
          <w:rFonts w:cs="B Nazanin" w:hint="cs"/>
          <w:sz w:val="24"/>
          <w:szCs w:val="24"/>
          <w:rtl/>
        </w:rPr>
        <w:t xml:space="preserve"> </w:t>
      </w:r>
      <w:r w:rsidR="00BA2F58" w:rsidRPr="008C3514">
        <w:rPr>
          <w:rFonts w:cs="B Nazanin"/>
          <w:sz w:val="24"/>
          <w:szCs w:val="24"/>
          <w:rtl/>
        </w:rPr>
        <w:t xml:space="preserve">جا که </w:t>
      </w:r>
      <w:r w:rsidR="00BA2F58" w:rsidRPr="008C3514">
        <w:rPr>
          <w:rFonts w:cs="B Nazanin" w:hint="cs"/>
          <w:sz w:val="24"/>
          <w:szCs w:val="24"/>
          <w:rtl/>
        </w:rPr>
        <w:t xml:space="preserve">در مدل پیشنهادی ما، </w:t>
      </w:r>
      <w:r w:rsidR="00BA2F58" w:rsidRPr="008C3514">
        <w:rPr>
          <w:rFonts w:cs="B Nazanin"/>
          <w:sz w:val="24"/>
          <w:szCs w:val="24"/>
          <w:rtl/>
        </w:rPr>
        <w:t>ر</w:t>
      </w:r>
      <w:r w:rsidR="00BA2F58" w:rsidRPr="008C3514">
        <w:rPr>
          <w:rFonts w:cs="B Nazanin" w:hint="cs"/>
          <w:sz w:val="24"/>
          <w:szCs w:val="24"/>
          <w:rtl/>
        </w:rPr>
        <w:t>ئ</w:t>
      </w:r>
      <w:r w:rsidR="00BA2F58" w:rsidRPr="008C3514">
        <w:rPr>
          <w:rFonts w:cs="B Nazanin"/>
          <w:sz w:val="24"/>
          <w:szCs w:val="24"/>
          <w:rtl/>
        </w:rPr>
        <w:t>وس</w:t>
      </w:r>
      <w:r w:rsidR="00BA2F58" w:rsidRPr="008C3514">
        <w:rPr>
          <w:rFonts w:cs="B Nazanin" w:hint="cs"/>
          <w:sz w:val="24"/>
          <w:szCs w:val="24"/>
          <w:rtl/>
        </w:rPr>
        <w:t xml:space="preserve"> </w:t>
      </w:r>
      <w:ins w:id="88" w:author="SCICT" w:date="2012-12-17T00:19:00Z">
        <w:r w:rsidR="00B04197">
          <w:rPr>
            <w:rFonts w:cs="B Nazanin" w:hint="cs"/>
            <w:sz w:val="24"/>
            <w:szCs w:val="24"/>
            <w:rtl/>
          </w:rPr>
          <w:t xml:space="preserve">گراف به منزله </w:t>
        </w:r>
      </w:ins>
      <w:del w:id="89" w:author="SCICT" w:date="2012-12-17T00:19:00Z">
        <w:r w:rsidR="007D738C" w:rsidRPr="008C3514" w:rsidDel="00B04197">
          <w:rPr>
            <w:rFonts w:cs="B Nazanin" w:hint="cs"/>
            <w:sz w:val="24"/>
            <w:szCs w:val="24"/>
            <w:rtl/>
          </w:rPr>
          <w:delText>به</w:delText>
        </w:r>
        <w:r w:rsidR="007D738C" w:rsidRPr="008C3514" w:rsidDel="00B04197">
          <w:rPr>
            <w:rFonts w:cs="B Nazanin"/>
            <w:sz w:val="24"/>
            <w:szCs w:val="24"/>
            <w:rtl/>
          </w:rPr>
          <w:delText xml:space="preserve"> </w:delText>
        </w:r>
        <w:r w:rsidR="007D738C" w:rsidRPr="008C3514" w:rsidDel="00B04197">
          <w:rPr>
            <w:rFonts w:cs="B Nazanin" w:hint="cs"/>
            <w:sz w:val="24"/>
            <w:szCs w:val="24"/>
            <w:rtl/>
          </w:rPr>
          <w:delText>عبا</w:delText>
        </w:r>
      </w:del>
      <w:del w:id="90" w:author="SCICT" w:date="2012-12-17T00:20:00Z">
        <w:r w:rsidR="007D738C" w:rsidRPr="008C3514" w:rsidDel="00B04197">
          <w:rPr>
            <w:rFonts w:cs="B Nazanin" w:hint="cs"/>
            <w:sz w:val="24"/>
            <w:szCs w:val="24"/>
            <w:rtl/>
          </w:rPr>
          <w:delText>رتی</w:delText>
        </w:r>
        <w:r w:rsidR="00BA2F58" w:rsidRPr="008C3514" w:rsidDel="00B04197">
          <w:rPr>
            <w:rFonts w:cs="B Nazanin" w:hint="cs"/>
            <w:sz w:val="24"/>
            <w:szCs w:val="24"/>
            <w:rtl/>
          </w:rPr>
          <w:delText xml:space="preserve"> </w:delText>
        </w:r>
      </w:del>
      <w:r w:rsidR="00BA2F58" w:rsidRPr="008C3514">
        <w:rPr>
          <w:rFonts w:cs="B Nazanin" w:hint="cs"/>
          <w:sz w:val="24"/>
          <w:szCs w:val="24"/>
          <w:rtl/>
        </w:rPr>
        <w:t xml:space="preserve">یک </w:t>
      </w:r>
      <w:r w:rsidR="004D2DD1" w:rsidRPr="008C3514">
        <w:rPr>
          <w:rFonts w:cs="B Nazanin" w:hint="cs"/>
          <w:sz w:val="24"/>
          <w:szCs w:val="24"/>
          <w:rtl/>
        </w:rPr>
        <w:t xml:space="preserve">نقطه رهایی </w:t>
      </w:r>
      <w:r w:rsidR="00BA2F58" w:rsidRPr="008C3514">
        <w:rPr>
          <w:rFonts w:cs="B Nazanin" w:hint="cs"/>
          <w:sz w:val="24"/>
          <w:szCs w:val="24"/>
          <w:rtl/>
        </w:rPr>
        <w:t>(</w:t>
      </w:r>
      <w:r w:rsidR="00BA2F58" w:rsidRPr="008C3514">
        <w:rPr>
          <w:rFonts w:cs="B Nazanin"/>
          <w:sz w:val="24"/>
          <w:szCs w:val="24"/>
        </w:rPr>
        <w:t>trigger</w:t>
      </w:r>
      <w:r w:rsidR="00BA2F58" w:rsidRPr="008C3514">
        <w:rPr>
          <w:rFonts w:cs="B Nazanin" w:hint="cs"/>
          <w:sz w:val="24"/>
          <w:szCs w:val="24"/>
          <w:rtl/>
        </w:rPr>
        <w:t>)</w:t>
      </w:r>
      <w:r w:rsidR="00BA2F58" w:rsidRPr="008C3514">
        <w:rPr>
          <w:rFonts w:cs="B Nazanin" w:hint="cs"/>
          <w:sz w:val="24"/>
          <w:szCs w:val="24"/>
          <w:rtl/>
          <w:lang w:bidi="fa-IR"/>
        </w:rPr>
        <w:t xml:space="preserve"> </w:t>
      </w:r>
      <w:r w:rsidR="007D738C" w:rsidRPr="008C3514">
        <w:rPr>
          <w:rFonts w:cs="B Nazanin" w:hint="cs"/>
          <w:sz w:val="24"/>
          <w:szCs w:val="24"/>
          <w:rtl/>
          <w:lang w:bidi="fa-IR"/>
        </w:rPr>
        <w:t>می‌باشند</w:t>
      </w:r>
      <w:r w:rsidR="00BA2F58" w:rsidRPr="008C3514">
        <w:rPr>
          <w:rFonts w:cs="B Nazanin" w:hint="cs"/>
          <w:sz w:val="24"/>
          <w:szCs w:val="24"/>
          <w:rtl/>
          <w:lang w:bidi="fa-IR"/>
        </w:rPr>
        <w:t>،</w:t>
      </w:r>
      <w:r w:rsidR="00BA2F58" w:rsidRPr="008C3514">
        <w:rPr>
          <w:rFonts w:cs="B Nazanin"/>
          <w:sz w:val="24"/>
          <w:szCs w:val="24"/>
          <w:rtl/>
        </w:rPr>
        <w:t xml:space="preserve"> ما</w:t>
      </w:r>
      <w:r w:rsidR="00BA2F58" w:rsidRPr="008C3514">
        <w:rPr>
          <w:rFonts w:cs="B Nazanin"/>
          <w:sz w:val="24"/>
          <w:szCs w:val="24"/>
        </w:rPr>
        <w:t xml:space="preserve"> </w:t>
      </w:r>
      <w:r w:rsidR="00BA2F58" w:rsidRPr="008C3514">
        <w:rPr>
          <w:rFonts w:cs="B Nazanin" w:hint="cs"/>
          <w:sz w:val="24"/>
          <w:szCs w:val="24"/>
          <w:rtl/>
        </w:rPr>
        <w:t xml:space="preserve">از نگرش </w:t>
      </w:r>
      <w:r w:rsidR="004D2DD1" w:rsidRPr="008C3514">
        <w:rPr>
          <w:rFonts w:cs="B Nazanin" w:hint="cs"/>
          <w:sz w:val="24"/>
          <w:szCs w:val="24"/>
          <w:rtl/>
        </w:rPr>
        <w:t xml:space="preserve">پیشامد </w:t>
      </w:r>
      <w:r w:rsidR="00BA2F58" w:rsidRPr="008C3514">
        <w:rPr>
          <w:rFonts w:cs="B Nazanin" w:hint="cs"/>
          <w:sz w:val="24"/>
          <w:szCs w:val="24"/>
          <w:rtl/>
        </w:rPr>
        <w:t>محور (</w:t>
      </w:r>
      <w:r w:rsidR="00BA2F58" w:rsidRPr="008C3514">
        <w:rPr>
          <w:rFonts w:cs="B Nazanin"/>
          <w:sz w:val="24"/>
          <w:szCs w:val="24"/>
        </w:rPr>
        <w:t>Event Base</w:t>
      </w:r>
      <w:r w:rsidR="00BA2F58" w:rsidRPr="008C3514">
        <w:rPr>
          <w:rFonts w:cs="B Nazanin" w:hint="cs"/>
          <w:sz w:val="24"/>
          <w:szCs w:val="24"/>
          <w:rtl/>
        </w:rPr>
        <w:t>)</w:t>
      </w:r>
      <w:r w:rsidR="00BA2F58" w:rsidRPr="008C3514">
        <w:rPr>
          <w:rFonts w:cs="B Nazanin"/>
          <w:sz w:val="24"/>
          <w:szCs w:val="24"/>
        </w:rPr>
        <w:t xml:space="preserve"> </w:t>
      </w:r>
      <w:r w:rsidR="00BA2F58" w:rsidRPr="008C3514">
        <w:rPr>
          <w:rFonts w:cs="B Nazanin" w:hint="cs"/>
          <w:sz w:val="24"/>
          <w:szCs w:val="24"/>
          <w:rtl/>
        </w:rPr>
        <w:t>در</w:t>
      </w:r>
      <w:r w:rsidR="00BA2F58" w:rsidRPr="008C3514">
        <w:rPr>
          <w:rFonts w:cs="B Nazanin"/>
          <w:sz w:val="24"/>
          <w:szCs w:val="24"/>
          <w:rtl/>
        </w:rPr>
        <w:t xml:space="preserve"> انجام محاسبات فوق </w:t>
      </w:r>
      <w:r w:rsidR="00BA2F58" w:rsidRPr="008C3514">
        <w:rPr>
          <w:rFonts w:cs="B Nazanin" w:hint="cs"/>
          <w:sz w:val="24"/>
          <w:szCs w:val="24"/>
          <w:rtl/>
        </w:rPr>
        <w:t xml:space="preserve">استفاده </w:t>
      </w:r>
      <w:r w:rsidR="007D738C" w:rsidRPr="008C3514">
        <w:rPr>
          <w:rFonts w:cs="B Nazanin" w:hint="cs"/>
          <w:sz w:val="24"/>
          <w:szCs w:val="24"/>
          <w:rtl/>
        </w:rPr>
        <w:t>می‌کنیم</w:t>
      </w:r>
      <w:r w:rsidR="00BA2F58" w:rsidRPr="008C3514">
        <w:rPr>
          <w:rFonts w:cs="B Nazanin" w:hint="cs"/>
          <w:sz w:val="24"/>
          <w:szCs w:val="24"/>
          <w:rtl/>
        </w:rPr>
        <w:t xml:space="preserve">. به این معنا که </w:t>
      </w:r>
      <w:r w:rsidR="00BA2F58" w:rsidRPr="008C3514">
        <w:rPr>
          <w:rFonts w:cs="B Nazanin"/>
          <w:sz w:val="24"/>
          <w:szCs w:val="24"/>
          <w:rtl/>
        </w:rPr>
        <w:t>در هر ب</w:t>
      </w:r>
      <w:r w:rsidR="00BA2F58" w:rsidRPr="008C3514">
        <w:rPr>
          <w:rFonts w:cs="B Nazanin" w:hint="cs"/>
          <w:sz w:val="24"/>
          <w:szCs w:val="24"/>
          <w:rtl/>
        </w:rPr>
        <w:t>ا</w:t>
      </w:r>
      <w:r w:rsidR="00BA2F58" w:rsidRPr="008C3514">
        <w:rPr>
          <w:rFonts w:cs="B Nazanin"/>
          <w:sz w:val="24"/>
          <w:szCs w:val="24"/>
          <w:rtl/>
        </w:rPr>
        <w:t>ر عبور کردن فرد در حال تعقیب از ی</w:t>
      </w:r>
      <w:r w:rsidR="00BA2F58" w:rsidRPr="008C3514">
        <w:rPr>
          <w:rFonts w:cs="B Nazanin" w:hint="cs"/>
          <w:sz w:val="24"/>
          <w:szCs w:val="24"/>
          <w:rtl/>
        </w:rPr>
        <w:t>ک</w:t>
      </w:r>
      <w:r w:rsidR="00BA2F58" w:rsidRPr="008C3514">
        <w:rPr>
          <w:rFonts w:cs="B Nazanin"/>
          <w:sz w:val="24"/>
          <w:szCs w:val="24"/>
          <w:rtl/>
        </w:rPr>
        <w:t xml:space="preserve"> گذرگاه</w:t>
      </w:r>
      <w:r w:rsidR="00BA2F58" w:rsidRPr="008C3514">
        <w:rPr>
          <w:rFonts w:cs="B Nazanin" w:hint="cs"/>
          <w:sz w:val="24"/>
          <w:szCs w:val="24"/>
          <w:rtl/>
        </w:rPr>
        <w:t>،</w:t>
      </w:r>
      <w:r w:rsidR="00BA2F58" w:rsidRPr="008C3514">
        <w:rPr>
          <w:rFonts w:cs="B Nazanin"/>
          <w:sz w:val="24"/>
          <w:szCs w:val="24"/>
          <w:rtl/>
        </w:rPr>
        <w:t xml:space="preserve"> </w:t>
      </w:r>
      <w:r w:rsidR="00BA2F58" w:rsidRPr="008C3514">
        <w:rPr>
          <w:rFonts w:cs="B Nazanin" w:hint="cs"/>
          <w:sz w:val="24"/>
          <w:szCs w:val="24"/>
          <w:rtl/>
        </w:rPr>
        <w:t xml:space="preserve">محاسبات فوق </w:t>
      </w:r>
      <w:r w:rsidR="00256E12" w:rsidRPr="008C3514">
        <w:rPr>
          <w:rFonts w:cs="B Nazanin" w:hint="cs"/>
          <w:sz w:val="24"/>
          <w:szCs w:val="24"/>
          <w:rtl/>
        </w:rPr>
        <w:t>یک</w:t>
      </w:r>
      <w:r w:rsidR="00256E12" w:rsidRPr="008C3514">
        <w:rPr>
          <w:rFonts w:cs="B Nazanin"/>
          <w:sz w:val="24"/>
          <w:szCs w:val="24"/>
          <w:rtl/>
        </w:rPr>
        <w:t xml:space="preserve"> </w:t>
      </w:r>
      <w:r w:rsidR="00256E12" w:rsidRPr="008C3514">
        <w:rPr>
          <w:rFonts w:cs="B Nazanin" w:hint="cs"/>
          <w:sz w:val="24"/>
          <w:szCs w:val="24"/>
          <w:rtl/>
        </w:rPr>
        <w:t>بار</w:t>
      </w:r>
      <w:r w:rsidR="00BA2F58" w:rsidRPr="008C3514">
        <w:rPr>
          <w:rFonts w:cs="B Nazanin"/>
          <w:sz w:val="24"/>
          <w:szCs w:val="24"/>
          <w:rtl/>
        </w:rPr>
        <w:t xml:space="preserve"> انجام </w:t>
      </w:r>
      <w:r w:rsidR="007D738C" w:rsidRPr="008C3514">
        <w:rPr>
          <w:rFonts w:cs="B Nazanin" w:hint="cs"/>
          <w:sz w:val="24"/>
          <w:szCs w:val="24"/>
          <w:rtl/>
        </w:rPr>
        <w:t>می‌شود</w:t>
      </w:r>
      <w:r w:rsidR="00BA2F58" w:rsidRPr="008C3514">
        <w:rPr>
          <w:rFonts w:cs="B Nazanin" w:hint="cs"/>
          <w:sz w:val="24"/>
          <w:szCs w:val="24"/>
          <w:rtl/>
        </w:rPr>
        <w:t>.</w:t>
      </w:r>
    </w:p>
    <w:p w:rsidR="00D11D6A" w:rsidRDefault="00BA2F58" w:rsidP="00B11543">
      <w:pPr>
        <w:bidi/>
        <w:jc w:val="lowKashida"/>
        <w:rPr>
          <w:ins w:id="91" w:author="SCICT" w:date="2012-12-17T00:26:00Z"/>
          <w:rFonts w:cs="B Nazanin"/>
          <w:sz w:val="24"/>
          <w:szCs w:val="24"/>
          <w:rtl/>
        </w:rPr>
      </w:pPr>
      <w:r w:rsidRPr="008C3514">
        <w:rPr>
          <w:rFonts w:cs="B Nazanin"/>
          <w:sz w:val="24"/>
          <w:szCs w:val="24"/>
          <w:rtl/>
        </w:rPr>
        <w:t>از آن</w:t>
      </w:r>
      <w:r w:rsidR="004D2DD1" w:rsidRPr="008C3514">
        <w:rPr>
          <w:rFonts w:cs="B Nazanin" w:hint="cs"/>
          <w:sz w:val="24"/>
          <w:szCs w:val="24"/>
          <w:rtl/>
        </w:rPr>
        <w:t xml:space="preserve"> </w:t>
      </w:r>
      <w:r w:rsidRPr="008C3514">
        <w:rPr>
          <w:rFonts w:cs="B Nazanin"/>
          <w:sz w:val="24"/>
          <w:szCs w:val="24"/>
          <w:rtl/>
        </w:rPr>
        <w:t xml:space="preserve">جا که ما مسیر پیشروی فرد در </w:t>
      </w:r>
      <w:r w:rsidRPr="008C3514">
        <w:rPr>
          <w:rFonts w:cs="B Nazanin" w:hint="cs"/>
          <w:sz w:val="24"/>
          <w:szCs w:val="24"/>
          <w:rtl/>
        </w:rPr>
        <w:t>دست</w:t>
      </w:r>
      <w:r w:rsidRPr="008C3514">
        <w:rPr>
          <w:rFonts w:cs="B Nazanin"/>
          <w:sz w:val="24"/>
          <w:szCs w:val="24"/>
          <w:rtl/>
        </w:rPr>
        <w:t xml:space="preserve"> تعقیب را</w:t>
      </w:r>
      <w:r w:rsidRPr="008C3514">
        <w:rPr>
          <w:rFonts w:cs="B Nazanin" w:hint="cs"/>
          <w:sz w:val="24"/>
          <w:szCs w:val="24"/>
          <w:rtl/>
        </w:rPr>
        <w:t xml:space="preserve">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w:t>
      </w:r>
      <w:r w:rsidRPr="008C3514">
        <w:rPr>
          <w:rFonts w:cs="B Nazanin"/>
          <w:sz w:val="24"/>
          <w:szCs w:val="24"/>
          <w:rtl/>
        </w:rPr>
        <w:t>آخر</w:t>
      </w:r>
      <w:r w:rsidRPr="008C3514">
        <w:rPr>
          <w:rFonts w:cs="B Nazanin" w:hint="cs"/>
          <w:sz w:val="24"/>
          <w:szCs w:val="24"/>
          <w:rtl/>
        </w:rPr>
        <w:t>ی</w:t>
      </w:r>
      <w:r w:rsidRPr="008C3514">
        <w:rPr>
          <w:rFonts w:cs="B Nazanin"/>
          <w:sz w:val="24"/>
          <w:szCs w:val="24"/>
          <w:rtl/>
        </w:rPr>
        <w:t xml:space="preserve"> که وی </w:t>
      </w:r>
      <w:r w:rsidRPr="008C3514">
        <w:rPr>
          <w:rFonts w:cs="B Nazanin" w:hint="cs"/>
          <w:sz w:val="24"/>
          <w:szCs w:val="24"/>
          <w:rtl/>
        </w:rPr>
        <w:t xml:space="preserve">از </w:t>
      </w:r>
      <w:r w:rsidR="007D738C" w:rsidRPr="008C3514">
        <w:rPr>
          <w:rFonts w:cs="B Nazanin" w:hint="cs"/>
          <w:sz w:val="24"/>
          <w:szCs w:val="24"/>
          <w:rtl/>
        </w:rPr>
        <w:t>آن‌ها</w:t>
      </w:r>
      <w:r w:rsidRPr="008C3514">
        <w:rPr>
          <w:rFonts w:cs="B Nazanin" w:hint="cs"/>
          <w:sz w:val="24"/>
          <w:szCs w:val="24"/>
          <w:rtl/>
        </w:rPr>
        <w:t xml:space="preserve"> </w:t>
      </w:r>
      <w:r w:rsidRPr="008C3514">
        <w:rPr>
          <w:rFonts w:cs="B Nazanin"/>
          <w:sz w:val="24"/>
          <w:szCs w:val="24"/>
          <w:rtl/>
        </w:rPr>
        <w:t xml:space="preserve">عبور کرده </w:t>
      </w:r>
      <w:r w:rsidRPr="008C3514">
        <w:rPr>
          <w:rFonts w:cs="B Nazanin" w:hint="cs"/>
          <w:sz w:val="24"/>
          <w:szCs w:val="24"/>
          <w:rtl/>
        </w:rPr>
        <w:t>است</w:t>
      </w:r>
      <w:r w:rsidR="007D738C" w:rsidRPr="008C3514">
        <w:rPr>
          <w:rFonts w:cs="B Nazanin" w:hint="cs"/>
          <w:sz w:val="24"/>
          <w:szCs w:val="24"/>
          <w:rtl/>
        </w:rPr>
        <w:t>،</w:t>
      </w:r>
      <w:r w:rsidRPr="008C3514">
        <w:rPr>
          <w:rFonts w:cs="B Nazanin" w:hint="cs"/>
          <w:sz w:val="24"/>
          <w:szCs w:val="24"/>
          <w:rtl/>
        </w:rPr>
        <w:t xml:space="preserve"> </w:t>
      </w:r>
      <w:r w:rsidRPr="008C3514">
        <w:rPr>
          <w:rFonts w:cs="B Nazanin"/>
          <w:sz w:val="24"/>
          <w:szCs w:val="24"/>
          <w:rtl/>
        </w:rPr>
        <w:t xml:space="preserve">محاسبه </w:t>
      </w:r>
      <w:r w:rsidR="009A77A7">
        <w:rPr>
          <w:rFonts w:cs="B Nazanin" w:hint="cs"/>
          <w:sz w:val="24"/>
          <w:szCs w:val="24"/>
          <w:rtl/>
        </w:rPr>
        <w:t>می‌</w:t>
      </w:r>
      <w:r w:rsidR="007D738C" w:rsidRPr="008C3514">
        <w:rPr>
          <w:rFonts w:cs="B Nazanin" w:hint="cs"/>
          <w:sz w:val="24"/>
          <w:szCs w:val="24"/>
          <w:rtl/>
        </w:rPr>
        <w:t>کنیم</w:t>
      </w:r>
      <w:r w:rsidRPr="008C3514">
        <w:rPr>
          <w:rFonts w:cs="B Nazanin" w:hint="cs"/>
          <w:sz w:val="24"/>
          <w:szCs w:val="24"/>
          <w:rtl/>
        </w:rPr>
        <w:t xml:space="preserve">، </w:t>
      </w:r>
      <w:r w:rsidRPr="008C3514">
        <w:rPr>
          <w:rFonts w:cs="B Nazanin"/>
          <w:sz w:val="24"/>
          <w:szCs w:val="24"/>
          <w:rtl/>
        </w:rPr>
        <w:t xml:space="preserve">این </w:t>
      </w:r>
      <w:r w:rsidRPr="008C3514">
        <w:rPr>
          <w:rFonts w:cs="B Nazanin" w:hint="cs"/>
          <w:sz w:val="24"/>
          <w:szCs w:val="24"/>
          <w:rtl/>
        </w:rPr>
        <w:t xml:space="preserve">نکته </w:t>
      </w:r>
      <w:r w:rsidRPr="008C3514">
        <w:rPr>
          <w:rFonts w:cs="B Nazanin"/>
          <w:sz w:val="24"/>
          <w:szCs w:val="24"/>
          <w:rtl/>
        </w:rPr>
        <w:t xml:space="preserve">مهم است که این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باید متوالی باشند. </w:t>
      </w:r>
      <w:r w:rsidRPr="008C3514">
        <w:rPr>
          <w:rFonts w:cs="B Nazanin"/>
          <w:sz w:val="24"/>
          <w:szCs w:val="24"/>
          <w:rtl/>
        </w:rPr>
        <w:t>از طرف دیگر</w:t>
      </w:r>
      <w:r w:rsidR="009A77A7">
        <w:rPr>
          <w:rFonts w:cs="B Nazanin" w:hint="cs"/>
          <w:sz w:val="24"/>
          <w:szCs w:val="24"/>
          <w:rtl/>
        </w:rPr>
        <w:t>،</w:t>
      </w:r>
      <w:ins w:id="92" w:author="SCICT" w:date="2012-12-17T00:20:00Z">
        <w:r w:rsidR="00AA7EB1">
          <w:rPr>
            <w:rFonts w:cs="B Nazanin" w:hint="cs"/>
            <w:sz w:val="24"/>
            <w:szCs w:val="24"/>
            <w:rtl/>
          </w:rPr>
          <w:t xml:space="preserve"> </w:t>
        </w:r>
      </w:ins>
      <w:r w:rsidRPr="008C3514">
        <w:rPr>
          <w:rFonts w:cs="B Nazanin"/>
          <w:sz w:val="24"/>
          <w:szCs w:val="24"/>
          <w:rtl/>
        </w:rPr>
        <w:t xml:space="preserve">ما تنها در </w:t>
      </w:r>
      <w:r w:rsidR="007D738C" w:rsidRPr="008C3514">
        <w:rPr>
          <w:rFonts w:cs="B Nazanin" w:hint="cs"/>
          <w:sz w:val="24"/>
          <w:szCs w:val="24"/>
          <w:rtl/>
        </w:rPr>
        <w:t>صورتی</w:t>
      </w:r>
      <w:r w:rsidRPr="008C3514">
        <w:rPr>
          <w:rFonts w:cs="B Nazanin"/>
          <w:sz w:val="24"/>
          <w:szCs w:val="24"/>
        </w:rPr>
        <w:t xml:space="preserve"> </w:t>
      </w:r>
      <w:r w:rsidRPr="008C3514">
        <w:rPr>
          <w:rFonts w:cs="B Nazanin" w:hint="cs"/>
          <w:sz w:val="24"/>
          <w:szCs w:val="24"/>
          <w:rtl/>
        </w:rPr>
        <w:t>رخداد</w:t>
      </w:r>
      <w:r w:rsidRPr="008C3514">
        <w:rPr>
          <w:rFonts w:cs="B Nazanin"/>
          <w:sz w:val="24"/>
          <w:szCs w:val="24"/>
        </w:rPr>
        <w:t xml:space="preserve"> </w:t>
      </w:r>
      <w:r w:rsidRPr="008C3514">
        <w:rPr>
          <w:rFonts w:cs="B Nazanin"/>
          <w:sz w:val="24"/>
          <w:szCs w:val="24"/>
          <w:rtl/>
        </w:rPr>
        <w:t xml:space="preserve">عبور از یک </w:t>
      </w:r>
      <w:r w:rsidR="00256E12" w:rsidRPr="008C3514">
        <w:rPr>
          <w:rFonts w:cs="B Nazanin" w:hint="cs"/>
          <w:sz w:val="24"/>
          <w:szCs w:val="24"/>
          <w:rtl/>
        </w:rPr>
        <w:t>رأس</w:t>
      </w:r>
      <w:r w:rsidRPr="008C3514">
        <w:rPr>
          <w:rFonts w:cs="B Nazanin"/>
          <w:sz w:val="24"/>
          <w:szCs w:val="24"/>
          <w:rtl/>
        </w:rPr>
        <w:t xml:space="preserve"> را پردازش می‌کنیم که </w:t>
      </w:r>
      <w:r w:rsidR="007D738C" w:rsidRPr="008C3514">
        <w:rPr>
          <w:rFonts w:cs="B Nazanin" w:hint="cs"/>
          <w:sz w:val="24"/>
          <w:szCs w:val="24"/>
          <w:rtl/>
        </w:rPr>
        <w:t>یکی</w:t>
      </w:r>
      <w:r w:rsidRPr="008C3514">
        <w:rPr>
          <w:rFonts w:cs="B Nazanin"/>
          <w:sz w:val="24"/>
          <w:szCs w:val="24"/>
          <w:rtl/>
        </w:rPr>
        <w:t xml:space="preserve"> از </w:t>
      </w:r>
      <w:r w:rsidR="007D738C" w:rsidRPr="008C3514">
        <w:rPr>
          <w:rFonts w:cs="B Nazanin" w:hint="cs"/>
          <w:sz w:val="24"/>
          <w:szCs w:val="24"/>
          <w:rtl/>
        </w:rPr>
        <w:t>عامل‌های</w:t>
      </w:r>
      <w:r w:rsidRPr="008C3514">
        <w:rPr>
          <w:rFonts w:cs="B Nazanin"/>
          <w:sz w:val="24"/>
          <w:szCs w:val="24"/>
          <w:rtl/>
        </w:rPr>
        <w:t xml:space="preserve"> در حال تعقیب</w:t>
      </w:r>
      <w:r w:rsidRPr="008C3514">
        <w:rPr>
          <w:rFonts w:cs="B Nazanin" w:hint="cs"/>
          <w:sz w:val="24"/>
          <w:szCs w:val="24"/>
          <w:rtl/>
        </w:rPr>
        <w:t>،</w:t>
      </w:r>
      <w:r w:rsidRPr="008C3514">
        <w:rPr>
          <w:rFonts w:cs="B Nazanin"/>
          <w:sz w:val="24"/>
          <w:szCs w:val="24"/>
          <w:rtl/>
        </w:rPr>
        <w:t xml:space="preserve"> شخص در حال </w:t>
      </w:r>
      <w:r w:rsidRPr="008C3514">
        <w:rPr>
          <w:rFonts w:cs="B Nazanin" w:hint="cs"/>
          <w:sz w:val="24"/>
          <w:szCs w:val="24"/>
          <w:rtl/>
        </w:rPr>
        <w:t xml:space="preserve">فرار </w:t>
      </w:r>
      <w:r w:rsidRPr="008C3514">
        <w:rPr>
          <w:rFonts w:cs="B Nazanin"/>
          <w:sz w:val="24"/>
          <w:szCs w:val="24"/>
          <w:rtl/>
        </w:rPr>
        <w:t>را در آن لحظه ببیند</w:t>
      </w:r>
      <w:r w:rsidR="007D738C" w:rsidRPr="008C3514">
        <w:rPr>
          <w:rFonts w:cs="B Nazanin" w:hint="cs"/>
          <w:sz w:val="24"/>
          <w:szCs w:val="24"/>
          <w:rtl/>
        </w:rPr>
        <w:t>،</w:t>
      </w:r>
      <w:r w:rsidRPr="008C3514">
        <w:rPr>
          <w:rFonts w:cs="B Nazanin" w:hint="cs"/>
          <w:sz w:val="24"/>
          <w:szCs w:val="24"/>
          <w:rtl/>
        </w:rPr>
        <w:t xml:space="preserve"> در غیر این صورت مانند دنیای واقعی هیچ رخدادی صادر نمی‌شو</w:t>
      </w:r>
      <w:r w:rsidR="007D738C" w:rsidRPr="008C3514">
        <w:rPr>
          <w:rFonts w:cs="B Nazanin" w:hint="cs"/>
          <w:sz w:val="24"/>
          <w:szCs w:val="24"/>
          <w:rtl/>
        </w:rPr>
        <w:t>د</w:t>
      </w:r>
      <w:r w:rsidR="007D738C" w:rsidRPr="008C3514">
        <w:rPr>
          <w:rFonts w:cs="B Nazanin"/>
          <w:sz w:val="24"/>
          <w:szCs w:val="24"/>
          <w:rtl/>
        </w:rPr>
        <w:t>.</w:t>
      </w:r>
    </w:p>
    <w:p w:rsidR="004D2DD1" w:rsidRPr="008C3514" w:rsidRDefault="0046612B" w:rsidP="0018419F">
      <w:pPr>
        <w:bidi/>
        <w:jc w:val="lowKashida"/>
        <w:rPr>
          <w:rFonts w:cs="B Nazanin"/>
          <w:sz w:val="24"/>
          <w:szCs w:val="24"/>
          <w:rtl/>
          <w:lang w:bidi="fa-IR"/>
        </w:rPr>
      </w:pPr>
      <w:r w:rsidRPr="0046612B">
        <w:rPr>
          <w:rFonts w:cs="B Nazanin"/>
          <w:sz w:val="2"/>
          <w:szCs w:val="2"/>
          <w:rtl/>
          <w:rPrChange w:id="93" w:author="SCICT" w:date="2012-12-17T00:26:00Z">
            <w:rPr>
              <w:rFonts w:cs="B Nazanin"/>
              <w:sz w:val="24"/>
              <w:szCs w:val="24"/>
              <w:rtl/>
            </w:rPr>
          </w:rPrChange>
        </w:rPr>
        <w:t xml:space="preserve"> </w:t>
      </w:r>
      <w:r w:rsidRPr="0046612B">
        <w:rPr>
          <w:rFonts w:cs="B Nazanin"/>
          <w:sz w:val="2"/>
          <w:szCs w:val="2"/>
          <w:rtl/>
          <w:rPrChange w:id="94" w:author="SCICT" w:date="2012-12-17T00:26:00Z">
            <w:rPr>
              <w:rFonts w:cs="B Nazanin"/>
              <w:sz w:val="24"/>
              <w:szCs w:val="24"/>
              <w:rtl/>
            </w:rPr>
          </w:rPrChange>
        </w:rPr>
        <w:br/>
      </w:r>
      <w:r w:rsidR="00BA2F58" w:rsidRPr="008C3514">
        <w:rPr>
          <w:rFonts w:cs="B Nazanin"/>
          <w:sz w:val="24"/>
          <w:szCs w:val="24"/>
          <w:rtl/>
        </w:rPr>
        <w:t>به عنوان مث</w:t>
      </w:r>
      <w:r w:rsidR="00BA2F58" w:rsidRPr="008C3514">
        <w:rPr>
          <w:rFonts w:cs="B Nazanin" w:hint="cs"/>
          <w:sz w:val="24"/>
          <w:szCs w:val="24"/>
          <w:rtl/>
        </w:rPr>
        <w:t>ا</w:t>
      </w:r>
      <w:r w:rsidR="00BA2F58" w:rsidRPr="008C3514">
        <w:rPr>
          <w:rFonts w:cs="B Nazanin"/>
          <w:sz w:val="24"/>
          <w:szCs w:val="24"/>
          <w:rtl/>
        </w:rPr>
        <w:t>ل اگر فرد در دست تعقیب، ب</w:t>
      </w:r>
      <w:r w:rsidR="00BA2F58" w:rsidRPr="008C3514">
        <w:rPr>
          <w:rFonts w:cs="B Nazanin" w:hint="cs"/>
          <w:sz w:val="24"/>
          <w:szCs w:val="24"/>
          <w:rtl/>
        </w:rPr>
        <w:t>ع</w:t>
      </w:r>
      <w:r w:rsidR="00BA2F58" w:rsidRPr="008C3514">
        <w:rPr>
          <w:rFonts w:cs="B Nazanin"/>
          <w:sz w:val="24"/>
          <w:szCs w:val="24"/>
          <w:rtl/>
        </w:rPr>
        <w:t xml:space="preserve">د از عبور از گذرگاه‌های </w:t>
      </w:r>
      <w:r w:rsidR="00BA2F58" w:rsidRPr="008C3514">
        <w:rPr>
          <w:rFonts w:cs="B Nazanin"/>
          <w:sz w:val="24"/>
          <w:szCs w:val="24"/>
        </w:rPr>
        <w:t>A</w:t>
      </w:r>
      <w:r w:rsidR="00BA2F58" w:rsidRPr="008C3514">
        <w:rPr>
          <w:rFonts w:cs="B Nazanin" w:hint="cs"/>
          <w:sz w:val="24"/>
          <w:szCs w:val="24"/>
          <w:rtl/>
          <w:lang w:bidi="fa-IR"/>
        </w:rPr>
        <w:t xml:space="preserve">، </w:t>
      </w:r>
      <w:r w:rsidR="00BA2F58" w:rsidRPr="008C3514">
        <w:rPr>
          <w:rFonts w:cs="B Nazanin"/>
          <w:sz w:val="24"/>
          <w:szCs w:val="24"/>
          <w:lang w:bidi="fa-IR"/>
        </w:rPr>
        <w:t>B</w:t>
      </w:r>
      <w:r w:rsidR="00BA2F58" w:rsidRPr="008C3514">
        <w:rPr>
          <w:rFonts w:cs="B Nazanin" w:hint="cs"/>
          <w:sz w:val="24"/>
          <w:szCs w:val="24"/>
          <w:rtl/>
          <w:lang w:bidi="fa-IR"/>
        </w:rPr>
        <w:t xml:space="preserve"> و </w:t>
      </w:r>
      <w:r w:rsidR="00BA2F58" w:rsidRPr="008C3514">
        <w:rPr>
          <w:rFonts w:cs="B Nazanin"/>
          <w:sz w:val="24"/>
          <w:szCs w:val="24"/>
          <w:lang w:bidi="fa-IR"/>
        </w:rPr>
        <w:t>C</w:t>
      </w:r>
      <w:r w:rsidR="007D738C" w:rsidRPr="008C3514">
        <w:rPr>
          <w:rFonts w:cs="B Nazanin" w:hint="cs"/>
          <w:sz w:val="24"/>
          <w:szCs w:val="24"/>
          <w:rtl/>
        </w:rPr>
        <w:t>،</w:t>
      </w:r>
      <w:r w:rsidR="00BA2F58" w:rsidRPr="008C3514">
        <w:rPr>
          <w:rFonts w:cs="B Nazanin" w:hint="cs"/>
          <w:sz w:val="24"/>
          <w:szCs w:val="24"/>
          <w:rtl/>
        </w:rPr>
        <w:t xml:space="preserve"> </w:t>
      </w:r>
      <w:r w:rsidR="00BA2F58" w:rsidRPr="008C3514">
        <w:rPr>
          <w:rFonts w:cs="B Nazanin"/>
          <w:sz w:val="24"/>
          <w:szCs w:val="24"/>
          <w:rtl/>
        </w:rPr>
        <w:t>از گذرگاه</w:t>
      </w:r>
      <w:r w:rsidR="00BA2F58" w:rsidRPr="008C3514">
        <w:rPr>
          <w:rFonts w:cs="B Nazanin"/>
          <w:sz w:val="24"/>
          <w:szCs w:val="24"/>
        </w:rPr>
        <w:t xml:space="preserve"> E </w:t>
      </w:r>
      <w:r w:rsidR="00BA2F58" w:rsidRPr="008C3514">
        <w:rPr>
          <w:rFonts w:cs="B Nazanin"/>
          <w:sz w:val="24"/>
          <w:szCs w:val="24"/>
          <w:rtl/>
        </w:rPr>
        <w:t xml:space="preserve">عبور کند </w:t>
      </w:r>
      <w:r w:rsidR="007D738C" w:rsidRPr="008C3514">
        <w:rPr>
          <w:rFonts w:cs="B Nazanin" w:hint="cs"/>
          <w:sz w:val="24"/>
          <w:szCs w:val="24"/>
          <w:rtl/>
        </w:rPr>
        <w:t>ولی</w:t>
      </w:r>
      <w:r w:rsidR="00BA2F58" w:rsidRPr="008C3514">
        <w:rPr>
          <w:rFonts w:cs="B Nazanin"/>
          <w:sz w:val="24"/>
          <w:szCs w:val="24"/>
          <w:rtl/>
        </w:rPr>
        <w:t xml:space="preserve"> </w:t>
      </w:r>
      <w:r w:rsidR="00BA2F58" w:rsidRPr="008C3514">
        <w:rPr>
          <w:rFonts w:cs="B Nazanin" w:hint="cs"/>
          <w:sz w:val="24"/>
          <w:szCs w:val="24"/>
          <w:rtl/>
        </w:rPr>
        <w:t>عاملی</w:t>
      </w:r>
      <w:r w:rsidR="00BA2F58" w:rsidRPr="008C3514">
        <w:rPr>
          <w:rFonts w:cs="B Nazanin"/>
          <w:sz w:val="24"/>
          <w:szCs w:val="24"/>
          <w:rtl/>
        </w:rPr>
        <w:t xml:space="preserve"> به او نرسد و </w:t>
      </w:r>
      <w:r w:rsidR="007D738C" w:rsidRPr="008C3514">
        <w:rPr>
          <w:rFonts w:cs="B Nazanin" w:hint="cs"/>
          <w:sz w:val="24"/>
          <w:szCs w:val="24"/>
          <w:rtl/>
        </w:rPr>
        <w:t>مدتی</w:t>
      </w:r>
      <w:r w:rsidR="00BA2F58" w:rsidRPr="008C3514">
        <w:rPr>
          <w:rFonts w:cs="B Nazanin"/>
          <w:sz w:val="24"/>
          <w:szCs w:val="24"/>
          <w:rtl/>
        </w:rPr>
        <w:t xml:space="preserve"> ب</w:t>
      </w:r>
      <w:r w:rsidR="00BA2F58" w:rsidRPr="008C3514">
        <w:rPr>
          <w:rFonts w:cs="B Nazanin" w:hint="cs"/>
          <w:sz w:val="24"/>
          <w:szCs w:val="24"/>
          <w:rtl/>
        </w:rPr>
        <w:t>ع</w:t>
      </w:r>
      <w:r w:rsidR="00BA2F58" w:rsidRPr="008C3514">
        <w:rPr>
          <w:rFonts w:cs="B Nazanin"/>
          <w:sz w:val="24"/>
          <w:szCs w:val="24"/>
          <w:rtl/>
        </w:rPr>
        <w:t>د در حال عبور از گذرگاه</w:t>
      </w:r>
      <w:r w:rsidR="00BA2F58" w:rsidRPr="008C3514">
        <w:rPr>
          <w:rFonts w:cs="B Nazanin"/>
          <w:sz w:val="24"/>
          <w:szCs w:val="24"/>
        </w:rPr>
        <w:t xml:space="preserve"> D </w:t>
      </w:r>
      <w:r w:rsidR="00BA2F58" w:rsidRPr="008C3514">
        <w:rPr>
          <w:rFonts w:cs="B Nazanin"/>
          <w:sz w:val="24"/>
          <w:szCs w:val="24"/>
          <w:rtl/>
        </w:rPr>
        <w:t>دیده شود</w:t>
      </w:r>
      <w:r w:rsidR="00BA2F58" w:rsidRPr="008C3514">
        <w:rPr>
          <w:rFonts w:cs="B Nazanin" w:hint="cs"/>
          <w:sz w:val="24"/>
          <w:szCs w:val="24"/>
          <w:rtl/>
        </w:rPr>
        <w:t xml:space="preserve">، </w:t>
      </w:r>
      <w:r w:rsidR="00BA2F58" w:rsidRPr="008C3514">
        <w:rPr>
          <w:rFonts w:cs="B Nazanin"/>
          <w:sz w:val="24"/>
          <w:szCs w:val="24"/>
          <w:rtl/>
        </w:rPr>
        <w:t xml:space="preserve">نشان </w:t>
      </w:r>
      <w:r w:rsidR="007D738C" w:rsidRPr="008C3514">
        <w:rPr>
          <w:rFonts w:cs="B Nazanin" w:hint="cs"/>
          <w:sz w:val="24"/>
          <w:szCs w:val="24"/>
          <w:rtl/>
        </w:rPr>
        <w:t>می‌دهد</w:t>
      </w:r>
      <w:r w:rsidR="00BA2F58" w:rsidRPr="008C3514">
        <w:rPr>
          <w:rFonts w:cs="B Nazanin"/>
          <w:sz w:val="24"/>
          <w:szCs w:val="24"/>
          <w:rtl/>
        </w:rPr>
        <w:t xml:space="preserve"> که ا</w:t>
      </w:r>
      <w:r w:rsidR="007D738C" w:rsidRPr="008C3514">
        <w:rPr>
          <w:rFonts w:cs="B Nazanin" w:hint="cs"/>
          <w:sz w:val="24"/>
          <w:szCs w:val="24"/>
          <w:rtl/>
        </w:rPr>
        <w:t>و</w:t>
      </w:r>
      <w:r w:rsidR="007D738C" w:rsidRPr="008C3514">
        <w:rPr>
          <w:rFonts w:cs="B Nazanin"/>
          <w:sz w:val="24"/>
          <w:szCs w:val="24"/>
          <w:rtl/>
        </w:rPr>
        <w:t xml:space="preserve"> </w:t>
      </w:r>
      <w:r w:rsidR="00BA2F58" w:rsidRPr="008C3514">
        <w:rPr>
          <w:rFonts w:cs="B Nazanin"/>
          <w:sz w:val="24"/>
          <w:szCs w:val="24"/>
          <w:rtl/>
        </w:rPr>
        <w:t xml:space="preserve">توسط </w:t>
      </w:r>
      <w:r w:rsidR="007D738C" w:rsidRPr="008C3514">
        <w:rPr>
          <w:rFonts w:cs="B Nazanin" w:hint="cs"/>
          <w:sz w:val="24"/>
          <w:szCs w:val="24"/>
          <w:rtl/>
        </w:rPr>
        <w:t>عاملی</w:t>
      </w:r>
      <w:r w:rsidR="00BA2F58" w:rsidRPr="008C3514">
        <w:rPr>
          <w:rFonts w:cs="B Nazanin"/>
          <w:sz w:val="24"/>
          <w:szCs w:val="24"/>
          <w:rtl/>
        </w:rPr>
        <w:t xml:space="preserve"> در حال تعقیب نبود</w:t>
      </w:r>
      <w:r w:rsidR="00BA2F58" w:rsidRPr="008C3514">
        <w:rPr>
          <w:rFonts w:cs="B Nazanin" w:hint="cs"/>
          <w:sz w:val="24"/>
          <w:szCs w:val="24"/>
          <w:rtl/>
        </w:rPr>
        <w:t>ه است</w:t>
      </w:r>
      <w:r w:rsidR="00BA2F58" w:rsidRPr="008C3514">
        <w:rPr>
          <w:rFonts w:cs="B Nazanin"/>
          <w:sz w:val="24"/>
          <w:szCs w:val="24"/>
          <w:rtl/>
        </w:rPr>
        <w:t xml:space="preserve"> و ما </w:t>
      </w:r>
      <w:r w:rsidR="007D738C" w:rsidRPr="008C3514">
        <w:rPr>
          <w:rFonts w:cs="B Nazanin" w:hint="cs"/>
          <w:sz w:val="24"/>
          <w:szCs w:val="24"/>
          <w:rtl/>
        </w:rPr>
        <w:t>اطلاعاتی</w:t>
      </w:r>
      <w:r w:rsidR="00BA2F58" w:rsidRPr="008C3514">
        <w:rPr>
          <w:rFonts w:cs="B Nazanin"/>
          <w:sz w:val="24"/>
          <w:szCs w:val="24"/>
          <w:rtl/>
        </w:rPr>
        <w:t xml:space="preserve"> از وی نداشتیم</w:t>
      </w:r>
      <w:r w:rsidR="00BA2F58" w:rsidRPr="008C3514">
        <w:rPr>
          <w:rFonts w:cs="B Nazanin" w:hint="cs"/>
          <w:sz w:val="24"/>
          <w:szCs w:val="24"/>
          <w:rtl/>
        </w:rPr>
        <w:t xml:space="preserve">. پس </w:t>
      </w:r>
      <w:r w:rsidR="007D738C" w:rsidRPr="008C3514">
        <w:rPr>
          <w:rFonts w:cs="B Nazanin" w:hint="cs"/>
          <w:sz w:val="24"/>
          <w:szCs w:val="24"/>
          <w:rtl/>
        </w:rPr>
        <w:t>نمی‌توانیم</w:t>
      </w:r>
      <w:r w:rsidR="007D738C" w:rsidRPr="008C3514">
        <w:rPr>
          <w:rFonts w:cs="B Nazanin"/>
          <w:sz w:val="24"/>
          <w:szCs w:val="24"/>
          <w:rtl/>
        </w:rPr>
        <w:t xml:space="preserve"> </w:t>
      </w:r>
      <w:r w:rsidR="00BA2F58" w:rsidRPr="008C3514">
        <w:rPr>
          <w:rFonts w:cs="B Nazanin" w:hint="cs"/>
          <w:sz w:val="24"/>
          <w:szCs w:val="24"/>
          <w:rtl/>
        </w:rPr>
        <w:t xml:space="preserve">تنها بر اساس </w:t>
      </w:r>
      <w:r w:rsidR="00256E12" w:rsidRPr="008C3514">
        <w:rPr>
          <w:rFonts w:cs="B Nazanin" w:hint="cs"/>
          <w:sz w:val="24"/>
          <w:szCs w:val="24"/>
          <w:rtl/>
        </w:rPr>
        <w:t>رأس</w:t>
      </w:r>
      <w:r w:rsidR="00BA2F58" w:rsidRPr="008C3514">
        <w:rPr>
          <w:rFonts w:cs="B Nazanin" w:hint="cs"/>
          <w:sz w:val="24"/>
          <w:szCs w:val="24"/>
          <w:rtl/>
        </w:rPr>
        <w:t xml:space="preserve"> </w:t>
      </w:r>
      <w:r w:rsidR="00BA2F58" w:rsidRPr="008C3514">
        <w:rPr>
          <w:rFonts w:cs="B Nazanin"/>
          <w:sz w:val="24"/>
          <w:szCs w:val="24"/>
        </w:rPr>
        <w:t>D</w:t>
      </w:r>
      <w:r w:rsidR="00BA2F58" w:rsidRPr="008C3514">
        <w:rPr>
          <w:rFonts w:cs="B Nazanin" w:hint="cs"/>
          <w:sz w:val="24"/>
          <w:szCs w:val="24"/>
          <w:rtl/>
          <w:lang w:bidi="fa-IR"/>
        </w:rPr>
        <w:t xml:space="preserve"> نظر بدهیم. در اینجا ما بر اساس نقشه واقعی بازی </w:t>
      </w:r>
      <w:r w:rsidR="0031183C" w:rsidRPr="008C3514">
        <w:rPr>
          <w:rFonts w:cs="B Nazanin"/>
          <w:sz w:val="24"/>
          <w:szCs w:val="24"/>
          <w:rtl/>
          <w:lang w:bidi="fa-IR"/>
        </w:rPr>
        <w:t>(</w:t>
      </w:r>
      <w:r w:rsidR="0031183C" w:rsidRPr="008C3514">
        <w:rPr>
          <w:rFonts w:cs="B Nazanin" w:hint="cs"/>
          <w:sz w:val="24"/>
          <w:szCs w:val="24"/>
          <w:rtl/>
          <w:lang w:bidi="fa-IR"/>
        </w:rPr>
        <w:t>و</w:t>
      </w:r>
      <w:r w:rsidR="00BA2F58" w:rsidRPr="008C3514">
        <w:rPr>
          <w:rFonts w:cs="B Nazanin" w:hint="cs"/>
          <w:sz w:val="24"/>
          <w:szCs w:val="24"/>
          <w:rtl/>
          <w:lang w:bidi="fa-IR"/>
        </w:rPr>
        <w:t xml:space="preserve"> نه مدل گراف آن) مسیر بعدی را ب</w:t>
      </w:r>
      <w:r w:rsidR="004D2DD1" w:rsidRPr="008C3514">
        <w:rPr>
          <w:rFonts w:cs="B Nazanin" w:hint="cs"/>
          <w:sz w:val="24"/>
          <w:szCs w:val="24"/>
          <w:rtl/>
          <w:lang w:bidi="fa-IR"/>
        </w:rPr>
        <w:t xml:space="preserve">ه </w:t>
      </w:r>
      <w:r w:rsidR="00A27BE7" w:rsidRPr="008C3514">
        <w:rPr>
          <w:rFonts w:cs="B Nazanin" w:hint="cs"/>
          <w:sz w:val="24"/>
          <w:szCs w:val="24"/>
          <w:rtl/>
          <w:lang w:bidi="fa-IR"/>
        </w:rPr>
        <w:t xml:space="preserve">دست </w:t>
      </w:r>
      <w:r w:rsidR="00BA2F58" w:rsidRPr="008C3514">
        <w:rPr>
          <w:rFonts w:cs="B Nazanin" w:hint="cs"/>
          <w:sz w:val="24"/>
          <w:szCs w:val="24"/>
          <w:rtl/>
          <w:lang w:bidi="fa-IR"/>
        </w:rPr>
        <w:t>می</w:t>
      </w:r>
      <w:r w:rsidR="00BA2F58" w:rsidRPr="008C3514">
        <w:rPr>
          <w:rFonts w:cs="Times New Roman" w:hint="cs"/>
          <w:sz w:val="24"/>
          <w:szCs w:val="24"/>
          <w:rtl/>
          <w:lang w:bidi="fa-IR"/>
        </w:rPr>
        <w:t>‌</w:t>
      </w:r>
      <w:r w:rsidR="00BA2F58" w:rsidRPr="008C3514">
        <w:rPr>
          <w:rFonts w:cs="B Nazanin" w:hint="cs"/>
          <w:sz w:val="24"/>
          <w:szCs w:val="24"/>
          <w:rtl/>
          <w:lang w:bidi="fa-IR"/>
        </w:rPr>
        <w:t xml:space="preserve">آوریم. </w:t>
      </w:r>
      <w:r w:rsidR="00256E12" w:rsidRPr="008C3514">
        <w:rPr>
          <w:rFonts w:cs="B Nazanin" w:hint="cs"/>
          <w:sz w:val="24"/>
          <w:szCs w:val="24"/>
          <w:rtl/>
          <w:lang w:bidi="fa-IR"/>
        </w:rPr>
        <w:t>این</w:t>
      </w:r>
      <w:r w:rsidR="00256E12" w:rsidRPr="008C3514">
        <w:rPr>
          <w:rFonts w:cs="B Nazanin"/>
          <w:sz w:val="24"/>
          <w:szCs w:val="24"/>
          <w:rtl/>
          <w:lang w:bidi="fa-IR"/>
        </w:rPr>
        <w:t xml:space="preserve"> </w:t>
      </w:r>
      <w:r w:rsidR="00256E12" w:rsidRPr="008C3514">
        <w:rPr>
          <w:rFonts w:cs="B Nazanin" w:hint="cs"/>
          <w:sz w:val="24"/>
          <w:szCs w:val="24"/>
          <w:rtl/>
          <w:lang w:bidi="fa-IR"/>
        </w:rPr>
        <w:t>کار</w:t>
      </w:r>
      <w:r w:rsidR="00BA2F58" w:rsidRPr="008C3514">
        <w:rPr>
          <w:rFonts w:cs="B Nazanin" w:hint="cs"/>
          <w:sz w:val="24"/>
          <w:szCs w:val="24"/>
          <w:rtl/>
          <w:lang w:bidi="fa-IR"/>
        </w:rPr>
        <w:t xml:space="preserve"> </w:t>
      </w:r>
      <w:r w:rsidR="007D738C" w:rsidRPr="008C3514">
        <w:rPr>
          <w:rFonts w:cs="B Nazanin" w:hint="cs"/>
          <w:sz w:val="24"/>
          <w:szCs w:val="24"/>
          <w:rtl/>
          <w:lang w:bidi="fa-IR"/>
        </w:rPr>
        <w:t>می‌تواند</w:t>
      </w:r>
      <w:r w:rsidR="00BA2F58" w:rsidRPr="008C3514">
        <w:rPr>
          <w:rFonts w:cs="B Nazanin" w:hint="cs"/>
          <w:sz w:val="24"/>
          <w:szCs w:val="24"/>
          <w:rtl/>
          <w:lang w:bidi="fa-IR"/>
        </w:rPr>
        <w:t xml:space="preserve"> </w:t>
      </w:r>
      <w:r w:rsidR="007D738C" w:rsidRPr="008C3514">
        <w:rPr>
          <w:rFonts w:cs="B Nazanin" w:hint="cs"/>
          <w:sz w:val="24"/>
          <w:szCs w:val="24"/>
          <w:rtl/>
          <w:lang w:bidi="fa-IR"/>
        </w:rPr>
        <w:t>به</w:t>
      </w:r>
      <w:r w:rsidR="007D738C" w:rsidRPr="008C3514">
        <w:rPr>
          <w:rFonts w:cs="B Nazanin"/>
          <w:sz w:val="24"/>
          <w:szCs w:val="24"/>
          <w:rtl/>
          <w:lang w:bidi="fa-IR"/>
        </w:rPr>
        <w:t xml:space="preserve"> </w:t>
      </w:r>
      <w:r w:rsidR="007D738C" w:rsidRPr="008C3514">
        <w:rPr>
          <w:rFonts w:cs="B Nazanin" w:hint="cs"/>
          <w:sz w:val="24"/>
          <w:szCs w:val="24"/>
          <w:rtl/>
          <w:lang w:bidi="fa-IR"/>
        </w:rPr>
        <w:t>شکل‌های</w:t>
      </w:r>
      <w:r w:rsidR="00BA2F58" w:rsidRPr="008C3514">
        <w:rPr>
          <w:rFonts w:cs="B Nazanin" w:hint="cs"/>
          <w:sz w:val="24"/>
          <w:szCs w:val="24"/>
          <w:rtl/>
          <w:lang w:bidi="fa-IR"/>
        </w:rPr>
        <w:t xml:space="preserve"> مختلف انجام گیرد که ما از روش</w:t>
      </w:r>
      <w:r w:rsidR="004D2DD1" w:rsidRPr="008C3514">
        <w:rPr>
          <w:rFonts w:cs="B Nazanin" w:hint="cs"/>
          <w:sz w:val="24"/>
          <w:szCs w:val="24"/>
          <w:rtl/>
          <w:lang w:bidi="fa-IR"/>
        </w:rPr>
        <w:t xml:space="preserve"> شبیه‌سازی</w:t>
      </w:r>
      <w:r w:rsidR="00BA2F58" w:rsidRPr="008C3514">
        <w:rPr>
          <w:rFonts w:cs="B Nazanin" w:hint="cs"/>
          <w:sz w:val="24"/>
          <w:szCs w:val="24"/>
          <w:rtl/>
          <w:lang w:bidi="fa-IR"/>
        </w:rPr>
        <w:t xml:space="preserve"> حرکت واقعی با سرعت بسیار بالا استفاده </w:t>
      </w:r>
      <w:ins w:id="95" w:author="SCICT" w:date="2012-12-17T00:36:00Z">
        <w:r w:rsidR="0018419F">
          <w:rPr>
            <w:rFonts w:cs="B Nazanin" w:hint="cs"/>
            <w:sz w:val="24"/>
            <w:szCs w:val="24"/>
            <w:rtl/>
            <w:lang w:bidi="fa-IR"/>
          </w:rPr>
          <w:t>می‌کنیم</w:t>
        </w:r>
      </w:ins>
      <w:del w:id="96" w:author="SCICT" w:date="2012-12-17T00:36:00Z">
        <w:r w:rsidR="00BA2F58" w:rsidRPr="008C3514" w:rsidDel="0018419F">
          <w:rPr>
            <w:rFonts w:cs="B Nazanin" w:hint="cs"/>
            <w:sz w:val="24"/>
            <w:szCs w:val="24"/>
            <w:rtl/>
            <w:lang w:bidi="fa-IR"/>
          </w:rPr>
          <w:delText>کردی</w:delText>
        </w:r>
        <w:r w:rsidR="007D738C" w:rsidRPr="008C3514" w:rsidDel="0018419F">
          <w:rPr>
            <w:rFonts w:cs="B Nazanin" w:hint="cs"/>
            <w:sz w:val="24"/>
            <w:szCs w:val="24"/>
            <w:rtl/>
            <w:lang w:bidi="fa-IR"/>
          </w:rPr>
          <w:delText>م</w:delText>
        </w:r>
      </w:del>
      <w:r w:rsidR="007D738C" w:rsidRPr="008C3514">
        <w:rPr>
          <w:rFonts w:cs="B Nazanin"/>
          <w:sz w:val="24"/>
          <w:szCs w:val="24"/>
          <w:rtl/>
          <w:lang w:bidi="fa-IR"/>
        </w:rPr>
        <w:t>.</w:t>
      </w:r>
    </w:p>
    <w:p w:rsidR="00BA2F58" w:rsidRPr="008C3514" w:rsidRDefault="00BA2F58" w:rsidP="0018419F">
      <w:pPr>
        <w:bidi/>
        <w:jc w:val="lowKashida"/>
        <w:rPr>
          <w:rFonts w:cs="B Nazanin"/>
          <w:sz w:val="24"/>
          <w:szCs w:val="24"/>
        </w:rPr>
      </w:pPr>
      <w:r w:rsidRPr="008C3514">
        <w:rPr>
          <w:rFonts w:cs="B Nazanin"/>
          <w:sz w:val="24"/>
          <w:szCs w:val="24"/>
          <w:rtl/>
        </w:rPr>
        <w:t xml:space="preserve">همچنین ما در ادامه </w:t>
      </w:r>
      <w:r w:rsidR="007D738C" w:rsidRPr="008C3514">
        <w:rPr>
          <w:rFonts w:cs="B Nazanin" w:hint="cs"/>
          <w:sz w:val="24"/>
          <w:szCs w:val="24"/>
          <w:rtl/>
        </w:rPr>
        <w:t>سعی</w:t>
      </w:r>
      <w:r w:rsidRPr="008C3514">
        <w:rPr>
          <w:rFonts w:cs="B Nazanin"/>
          <w:sz w:val="24"/>
          <w:szCs w:val="24"/>
          <w:rtl/>
        </w:rPr>
        <w:t xml:space="preserve"> </w:t>
      </w:r>
      <w:del w:id="97" w:author="SCICT" w:date="2012-12-17T00:35:00Z">
        <w:r w:rsidRPr="008C3514" w:rsidDel="0018419F">
          <w:rPr>
            <w:rFonts w:cs="B Nazanin" w:hint="cs"/>
            <w:sz w:val="24"/>
            <w:szCs w:val="24"/>
            <w:rtl/>
          </w:rPr>
          <w:delText>کردیم</w:delText>
        </w:r>
        <w:r w:rsidRPr="008C3514" w:rsidDel="0018419F">
          <w:rPr>
            <w:rFonts w:cs="B Nazanin"/>
            <w:sz w:val="24"/>
            <w:szCs w:val="24"/>
            <w:rtl/>
          </w:rPr>
          <w:delText xml:space="preserve"> </w:delText>
        </w:r>
      </w:del>
      <w:ins w:id="98" w:author="SCICT" w:date="2012-12-17T00:35:00Z">
        <w:r w:rsidR="0018419F">
          <w:rPr>
            <w:rFonts w:cs="B Nazanin" w:hint="cs"/>
            <w:sz w:val="24"/>
            <w:szCs w:val="24"/>
            <w:rtl/>
          </w:rPr>
          <w:t>می‌کنی</w:t>
        </w:r>
        <w:r w:rsidR="0018419F" w:rsidRPr="008C3514">
          <w:rPr>
            <w:rFonts w:cs="B Nazanin" w:hint="cs"/>
            <w:sz w:val="24"/>
            <w:szCs w:val="24"/>
            <w:rtl/>
          </w:rPr>
          <w:t>م</w:t>
        </w:r>
        <w:r w:rsidR="0018419F" w:rsidRPr="008C3514">
          <w:rPr>
            <w:rFonts w:cs="B Nazanin"/>
            <w:sz w:val="24"/>
            <w:szCs w:val="24"/>
            <w:rtl/>
          </w:rPr>
          <w:t xml:space="preserve"> </w:t>
        </w:r>
      </w:ins>
      <w:r w:rsidRPr="008C3514">
        <w:rPr>
          <w:rFonts w:cs="B Nazanin" w:hint="cs"/>
          <w:sz w:val="24"/>
          <w:szCs w:val="24"/>
          <w:rtl/>
        </w:rPr>
        <w:t>برای</w:t>
      </w:r>
      <w:r w:rsidRPr="008C3514">
        <w:rPr>
          <w:rFonts w:cs="B Nazanin"/>
          <w:sz w:val="24"/>
          <w:szCs w:val="24"/>
          <w:rtl/>
        </w:rPr>
        <w:t xml:space="preserve"> </w:t>
      </w:r>
      <w:r w:rsidR="004D2DD1" w:rsidRPr="008C3514">
        <w:rPr>
          <w:rFonts w:cs="B Nazanin" w:hint="cs"/>
          <w:sz w:val="24"/>
          <w:szCs w:val="24"/>
          <w:rtl/>
        </w:rPr>
        <w:t>بهینه‌</w:t>
      </w:r>
      <w:r w:rsidRPr="008C3514">
        <w:rPr>
          <w:rFonts w:cs="B Nazanin" w:hint="cs"/>
          <w:sz w:val="24"/>
          <w:szCs w:val="24"/>
          <w:rtl/>
        </w:rPr>
        <w:t>سازی</w:t>
      </w:r>
      <w:r w:rsidRPr="008C3514">
        <w:rPr>
          <w:rFonts w:cs="B Nazanin"/>
          <w:sz w:val="24"/>
          <w:szCs w:val="24"/>
          <w:rtl/>
        </w:rPr>
        <w:t xml:space="preserve"> </w:t>
      </w:r>
      <w:r w:rsidRPr="008C3514">
        <w:rPr>
          <w:rFonts w:cs="B Nazanin" w:hint="cs"/>
          <w:sz w:val="24"/>
          <w:szCs w:val="24"/>
          <w:rtl/>
        </w:rPr>
        <w:t>گراف</w:t>
      </w:r>
      <w:r w:rsidR="007D738C" w:rsidRPr="008C3514">
        <w:rPr>
          <w:rFonts w:cs="B Nazanin" w:hint="cs"/>
          <w:sz w:val="24"/>
          <w:szCs w:val="24"/>
          <w:rtl/>
        </w:rPr>
        <w:t>،</w:t>
      </w:r>
      <w:r w:rsidRPr="008C3514">
        <w:rPr>
          <w:rFonts w:cs="B Nazanin"/>
          <w:sz w:val="24"/>
          <w:szCs w:val="24"/>
          <w:rtl/>
        </w:rPr>
        <w:t xml:space="preserve"> </w:t>
      </w:r>
      <w:r w:rsidR="007D738C" w:rsidRPr="008C3514">
        <w:rPr>
          <w:rFonts w:cs="B Nazanin" w:hint="cs"/>
          <w:sz w:val="24"/>
          <w:szCs w:val="24"/>
          <w:rtl/>
        </w:rPr>
        <w:t>تغی</w:t>
      </w:r>
      <w:r w:rsidR="004D2DD1" w:rsidRPr="008C3514">
        <w:rPr>
          <w:rFonts w:cs="B Nazanin" w:hint="cs"/>
          <w:sz w:val="24"/>
          <w:szCs w:val="24"/>
          <w:rtl/>
        </w:rPr>
        <w:t>ی</w:t>
      </w:r>
      <w:r w:rsidR="007D738C" w:rsidRPr="008C3514">
        <w:rPr>
          <w:rFonts w:cs="B Nazanin" w:hint="cs"/>
          <w:sz w:val="24"/>
          <w:szCs w:val="24"/>
          <w:rtl/>
        </w:rPr>
        <w:t>راتی</w:t>
      </w:r>
      <w:r w:rsidRPr="008C3514">
        <w:rPr>
          <w:rFonts w:cs="B Nazanin"/>
          <w:sz w:val="24"/>
          <w:szCs w:val="24"/>
          <w:rtl/>
        </w:rPr>
        <w:t xml:space="preserve"> </w:t>
      </w:r>
      <w:r w:rsidRPr="008C3514">
        <w:rPr>
          <w:rFonts w:cs="B Nazanin" w:hint="cs"/>
          <w:sz w:val="24"/>
          <w:szCs w:val="24"/>
          <w:rtl/>
        </w:rPr>
        <w:t>در</w:t>
      </w:r>
      <w:r w:rsidRPr="008C3514">
        <w:rPr>
          <w:rFonts w:cs="B Nazanin"/>
          <w:sz w:val="24"/>
          <w:szCs w:val="24"/>
          <w:rtl/>
        </w:rPr>
        <w:t xml:space="preserve"> </w:t>
      </w:r>
      <w:r w:rsidRPr="008C3514">
        <w:rPr>
          <w:rFonts w:cs="B Nazanin" w:hint="cs"/>
          <w:sz w:val="24"/>
          <w:szCs w:val="24"/>
          <w:rtl/>
        </w:rPr>
        <w:t>انتخاب</w:t>
      </w:r>
      <w:r w:rsidRPr="008C3514">
        <w:rPr>
          <w:rFonts w:cs="B Nazanin"/>
          <w:sz w:val="24"/>
          <w:szCs w:val="24"/>
          <w:rtl/>
        </w:rPr>
        <w:t xml:space="preserve"> </w:t>
      </w:r>
      <w:r w:rsidRPr="008C3514">
        <w:rPr>
          <w:rFonts w:cs="B Nazanin" w:hint="cs"/>
          <w:sz w:val="24"/>
          <w:szCs w:val="24"/>
          <w:rtl/>
        </w:rPr>
        <w:t>رئوس</w:t>
      </w:r>
      <w:r w:rsidRPr="008C3514">
        <w:rPr>
          <w:rFonts w:cs="B Nazanin"/>
          <w:sz w:val="24"/>
          <w:szCs w:val="24"/>
          <w:rtl/>
        </w:rPr>
        <w:t xml:space="preserve"> </w:t>
      </w:r>
      <w:r w:rsidRPr="008C3514">
        <w:rPr>
          <w:rFonts w:cs="B Nazanin" w:hint="cs"/>
          <w:sz w:val="24"/>
          <w:szCs w:val="24"/>
          <w:rtl/>
        </w:rPr>
        <w:t>داشته</w:t>
      </w:r>
      <w:r w:rsidRPr="008C3514">
        <w:rPr>
          <w:rFonts w:cs="B Nazanin"/>
          <w:sz w:val="24"/>
          <w:szCs w:val="24"/>
          <w:rtl/>
        </w:rPr>
        <w:t xml:space="preserve"> </w:t>
      </w:r>
      <w:r w:rsidRPr="008C3514">
        <w:rPr>
          <w:rFonts w:cs="B Nazanin" w:hint="cs"/>
          <w:sz w:val="24"/>
          <w:szCs w:val="24"/>
          <w:rtl/>
        </w:rPr>
        <w:t>باشی</w:t>
      </w:r>
      <w:r w:rsidRPr="008C3514">
        <w:rPr>
          <w:rFonts w:cs="B Nazanin"/>
          <w:sz w:val="24"/>
          <w:szCs w:val="24"/>
          <w:rtl/>
        </w:rPr>
        <w:t>م</w:t>
      </w:r>
      <w:r w:rsidRPr="008C3514">
        <w:rPr>
          <w:rFonts w:cs="B Nazanin" w:hint="cs"/>
          <w:sz w:val="24"/>
          <w:szCs w:val="24"/>
          <w:rtl/>
        </w:rPr>
        <w:t xml:space="preserve">. </w:t>
      </w:r>
      <w:r w:rsidRPr="008C3514">
        <w:rPr>
          <w:rFonts w:cs="B Nazanin"/>
          <w:sz w:val="24"/>
          <w:szCs w:val="24"/>
          <w:rtl/>
        </w:rPr>
        <w:t xml:space="preserve">بدین منظور ما </w:t>
      </w:r>
      <w:r w:rsidRPr="008C3514">
        <w:rPr>
          <w:rFonts w:cs="B Nazanin" w:hint="cs"/>
          <w:sz w:val="24"/>
          <w:szCs w:val="24"/>
          <w:rtl/>
        </w:rPr>
        <w:lastRenderedPageBreak/>
        <w:t xml:space="preserve">سعی </w:t>
      </w:r>
      <w:ins w:id="99" w:author="SCICT" w:date="2012-12-17T00:36:00Z">
        <w:r w:rsidR="0018419F">
          <w:rPr>
            <w:rFonts w:cs="B Nazanin" w:hint="cs"/>
            <w:sz w:val="24"/>
            <w:szCs w:val="24"/>
            <w:rtl/>
          </w:rPr>
          <w:t>می‌کنیم</w:t>
        </w:r>
      </w:ins>
      <w:del w:id="100" w:author="SCICT" w:date="2012-12-17T00:36:00Z">
        <w:r w:rsidRPr="008C3514" w:rsidDel="0018419F">
          <w:rPr>
            <w:rFonts w:cs="B Nazanin" w:hint="cs"/>
            <w:sz w:val="24"/>
            <w:szCs w:val="24"/>
            <w:rtl/>
          </w:rPr>
          <w:delText>کردیم</w:delText>
        </w:r>
      </w:del>
      <w:r w:rsidRPr="008C3514">
        <w:rPr>
          <w:rFonts w:cs="B Nazanin" w:hint="cs"/>
          <w:sz w:val="24"/>
          <w:szCs w:val="24"/>
          <w:rtl/>
        </w:rPr>
        <w:t xml:space="preserve"> </w:t>
      </w:r>
      <w:r w:rsidRPr="008C3514">
        <w:rPr>
          <w:rFonts w:cs="B Nazanin"/>
          <w:sz w:val="24"/>
          <w:szCs w:val="24"/>
          <w:rtl/>
        </w:rPr>
        <w:t xml:space="preserve">بر اساس فاصله </w:t>
      </w:r>
      <w:r w:rsidRPr="008C3514">
        <w:rPr>
          <w:rFonts w:cs="B Nazanin" w:hint="cs"/>
          <w:sz w:val="24"/>
          <w:szCs w:val="24"/>
          <w:rtl/>
        </w:rPr>
        <w:t>دو</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Pr="008C3514">
        <w:rPr>
          <w:rFonts w:cs="B Nazanin" w:hint="cs"/>
          <w:sz w:val="24"/>
          <w:szCs w:val="24"/>
          <w:rtl/>
        </w:rPr>
        <w:t>متوالی</w:t>
      </w:r>
      <w:r w:rsidRPr="008C3514">
        <w:rPr>
          <w:rFonts w:cs="B Nazanin"/>
          <w:sz w:val="24"/>
          <w:szCs w:val="24"/>
          <w:rtl/>
        </w:rPr>
        <w:t xml:space="preserve"> </w:t>
      </w:r>
      <w:r w:rsidRPr="008C3514">
        <w:rPr>
          <w:rFonts w:cs="B Nazanin" w:hint="cs"/>
          <w:sz w:val="24"/>
          <w:szCs w:val="24"/>
          <w:rtl/>
        </w:rPr>
        <w:t>و</w:t>
      </w:r>
      <w:r w:rsidRPr="008C3514">
        <w:rPr>
          <w:rFonts w:cs="B Nazanin"/>
          <w:sz w:val="24"/>
          <w:szCs w:val="24"/>
          <w:rtl/>
        </w:rPr>
        <w:t xml:space="preserve"> </w:t>
      </w:r>
      <w:r w:rsidRPr="008C3514">
        <w:rPr>
          <w:rFonts w:cs="B Nazanin" w:hint="cs"/>
          <w:sz w:val="24"/>
          <w:szCs w:val="24"/>
          <w:rtl/>
        </w:rPr>
        <w:t>اهمیت</w:t>
      </w:r>
      <w:r w:rsidRPr="008C3514">
        <w:rPr>
          <w:rFonts w:cs="B Nazanin"/>
          <w:sz w:val="24"/>
          <w:szCs w:val="24"/>
          <w:rtl/>
        </w:rPr>
        <w:t xml:space="preserve"> </w:t>
      </w:r>
      <w:r w:rsidR="007D738C" w:rsidRPr="008C3514">
        <w:rPr>
          <w:rFonts w:cs="B Nazanin" w:hint="cs"/>
          <w:sz w:val="24"/>
          <w:szCs w:val="24"/>
          <w:rtl/>
        </w:rPr>
        <w:t>ناحیه</w:t>
      </w:r>
      <w:r w:rsidRPr="008C3514">
        <w:rPr>
          <w:rFonts w:cs="B Nazanin"/>
          <w:sz w:val="24"/>
          <w:szCs w:val="24"/>
          <w:rtl/>
        </w:rPr>
        <w:t xml:space="preserve"> </w:t>
      </w:r>
      <w:r w:rsidRPr="008C3514">
        <w:rPr>
          <w:rFonts w:cs="B Nazanin" w:hint="cs"/>
          <w:sz w:val="24"/>
          <w:szCs w:val="24"/>
          <w:rtl/>
        </w:rPr>
        <w:t>بین</w:t>
      </w:r>
      <w:r w:rsidRPr="008C3514">
        <w:rPr>
          <w:rFonts w:ascii="Times New Roman" w:hAnsi="Times New Roman" w:cs="Times New Roman" w:hint="cs"/>
          <w:sz w:val="24"/>
          <w:szCs w:val="24"/>
          <w:rtl/>
        </w:rPr>
        <w:t> </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ک</w:t>
      </w:r>
      <w:r w:rsidRPr="008C3514">
        <w:rPr>
          <w:rFonts w:cs="B Nazanin"/>
          <w:sz w:val="24"/>
          <w:szCs w:val="24"/>
          <w:rtl/>
        </w:rPr>
        <w:t>ه نماینده یک یال در گراف، و یک مسیر در نقش</w:t>
      </w:r>
      <w:r w:rsidRPr="008C3514">
        <w:rPr>
          <w:rFonts w:cs="B Nazanin" w:hint="cs"/>
          <w:sz w:val="24"/>
          <w:szCs w:val="24"/>
          <w:rtl/>
        </w:rPr>
        <w:t>ه</w:t>
      </w:r>
      <w:r w:rsidRPr="008C3514">
        <w:rPr>
          <w:rFonts w:cs="B Nazanin"/>
          <w:sz w:val="24"/>
          <w:szCs w:val="24"/>
          <w:rtl/>
        </w:rPr>
        <w:t xml:space="preserve"> </w:t>
      </w:r>
      <w:r w:rsidR="00915104" w:rsidRPr="008C3514">
        <w:rPr>
          <w:rFonts w:cs="B Nazanin" w:hint="cs"/>
          <w:sz w:val="24"/>
          <w:szCs w:val="24"/>
          <w:rtl/>
        </w:rPr>
        <w:t>است</w:t>
      </w:r>
      <w:r w:rsidRPr="008C3514">
        <w:rPr>
          <w:rFonts w:cs="B Nazanin" w:hint="cs"/>
          <w:sz w:val="24"/>
          <w:szCs w:val="24"/>
          <w:rtl/>
        </w:rPr>
        <w:t xml:space="preserve">) </w:t>
      </w:r>
      <w:r w:rsidRPr="008C3514">
        <w:rPr>
          <w:rFonts w:cs="B Nazanin"/>
          <w:sz w:val="24"/>
          <w:szCs w:val="24"/>
          <w:rtl/>
        </w:rPr>
        <w:t>ر</w:t>
      </w:r>
      <w:r w:rsidRPr="008C3514">
        <w:rPr>
          <w:rFonts w:cs="B Nazanin" w:hint="cs"/>
          <w:sz w:val="24"/>
          <w:szCs w:val="24"/>
          <w:rtl/>
        </w:rPr>
        <w:t>ئ</w:t>
      </w:r>
      <w:r w:rsidRPr="008C3514">
        <w:rPr>
          <w:rFonts w:cs="B Nazanin"/>
          <w:sz w:val="24"/>
          <w:szCs w:val="24"/>
          <w:rtl/>
        </w:rPr>
        <w:t>وس را با</w:t>
      </w:r>
      <w:r w:rsidRPr="008C3514">
        <w:rPr>
          <w:rFonts w:cs="B Nazanin" w:hint="cs"/>
          <w:sz w:val="24"/>
          <w:szCs w:val="24"/>
          <w:rtl/>
        </w:rPr>
        <w:t xml:space="preserve"> یکدیگر </w:t>
      </w:r>
      <w:r w:rsidRPr="008C3514">
        <w:rPr>
          <w:rFonts w:cs="B Nazanin"/>
          <w:sz w:val="24"/>
          <w:szCs w:val="24"/>
          <w:rtl/>
        </w:rPr>
        <w:t>ادغام کنیم</w:t>
      </w:r>
      <w:r w:rsidRPr="008C3514">
        <w:rPr>
          <w:rFonts w:cs="B Nazanin" w:hint="cs"/>
          <w:sz w:val="24"/>
          <w:szCs w:val="24"/>
          <w:rtl/>
        </w:rPr>
        <w:t xml:space="preserve">. در </w:t>
      </w:r>
      <w:r w:rsidR="0031183C" w:rsidRPr="008C3514">
        <w:rPr>
          <w:rFonts w:cs="B Nazanin" w:hint="cs"/>
          <w:sz w:val="24"/>
          <w:szCs w:val="24"/>
          <w:rtl/>
        </w:rPr>
        <w:t>شکل</w:t>
      </w:r>
      <w:r w:rsidR="0031183C" w:rsidRPr="008C3514">
        <w:rPr>
          <w:rFonts w:cs="B Nazanin"/>
          <w:sz w:val="24"/>
          <w:szCs w:val="24"/>
          <w:rtl/>
        </w:rPr>
        <w:t xml:space="preserve"> 2</w:t>
      </w:r>
      <w:r w:rsidR="004D2DD1" w:rsidRPr="008C3514">
        <w:rPr>
          <w:rFonts w:cs="B Nazanin" w:hint="cs"/>
          <w:sz w:val="24"/>
          <w:szCs w:val="24"/>
          <w:rtl/>
        </w:rPr>
        <w:t xml:space="preserve"> </w:t>
      </w:r>
      <w:r w:rsidRPr="008C3514">
        <w:rPr>
          <w:rFonts w:cs="B Nazanin" w:hint="cs"/>
          <w:sz w:val="24"/>
          <w:szCs w:val="24"/>
          <w:rtl/>
        </w:rPr>
        <w:t xml:space="preserve">دو </w:t>
      </w:r>
      <w:r w:rsidRPr="008C3514">
        <w:rPr>
          <w:rFonts w:cs="B Nazanin"/>
          <w:sz w:val="24"/>
          <w:szCs w:val="24"/>
          <w:rtl/>
        </w:rPr>
        <w:t>نمون</w:t>
      </w:r>
      <w:r w:rsidRPr="008C3514">
        <w:rPr>
          <w:rFonts w:cs="B Nazanin" w:hint="cs"/>
          <w:sz w:val="24"/>
          <w:szCs w:val="24"/>
          <w:rtl/>
        </w:rPr>
        <w:t>ه</w:t>
      </w:r>
      <w:r w:rsidRPr="008C3514">
        <w:rPr>
          <w:rFonts w:cs="B Nazanin"/>
          <w:sz w:val="24"/>
          <w:szCs w:val="24"/>
          <w:rtl/>
        </w:rPr>
        <w:t xml:space="preserve"> از</w:t>
      </w:r>
      <w:r w:rsidRPr="008C3514">
        <w:rPr>
          <w:rFonts w:cs="B Nazanin" w:hint="cs"/>
          <w:sz w:val="24"/>
          <w:szCs w:val="24"/>
          <w:rtl/>
        </w:rPr>
        <w:t xml:space="preserve"> نحوه بهینه انتخاب </w:t>
      </w:r>
      <w:r w:rsidRPr="008C3514">
        <w:rPr>
          <w:rFonts w:cs="B Nazanin"/>
          <w:sz w:val="24"/>
          <w:szCs w:val="24"/>
          <w:rtl/>
        </w:rPr>
        <w:t>ر</w:t>
      </w:r>
      <w:r w:rsidRPr="008C3514">
        <w:rPr>
          <w:rFonts w:cs="B Nazanin" w:hint="cs"/>
          <w:sz w:val="24"/>
          <w:szCs w:val="24"/>
          <w:rtl/>
        </w:rPr>
        <w:t>ئ</w:t>
      </w:r>
      <w:r w:rsidRPr="008C3514">
        <w:rPr>
          <w:rFonts w:cs="B Nazanin"/>
          <w:sz w:val="24"/>
          <w:szCs w:val="24"/>
          <w:rtl/>
        </w:rPr>
        <w:t xml:space="preserve">وس </w:t>
      </w:r>
      <w:r w:rsidR="004D2DD1" w:rsidRPr="008C3514">
        <w:rPr>
          <w:rFonts w:cs="B Nazanin" w:hint="cs"/>
          <w:sz w:val="24"/>
          <w:szCs w:val="24"/>
          <w:rtl/>
        </w:rPr>
        <w:t xml:space="preserve">شکل 1 </w:t>
      </w:r>
      <w:r w:rsidRPr="008C3514">
        <w:rPr>
          <w:rFonts w:cs="B Nazanin"/>
          <w:sz w:val="24"/>
          <w:szCs w:val="24"/>
          <w:rtl/>
        </w:rPr>
        <w:t>آورده شده است</w:t>
      </w:r>
      <w:r w:rsidRPr="008C3514">
        <w:rPr>
          <w:rFonts w:cs="B Nazanin" w:hint="cs"/>
          <w:sz w:val="24"/>
          <w:szCs w:val="24"/>
          <w:rtl/>
        </w:rPr>
        <w:t>.</w:t>
      </w:r>
    </w:p>
    <w:p w:rsidR="00BA2F58" w:rsidRPr="008C3514" w:rsidRDefault="00BA2F58" w:rsidP="00B11543">
      <w:pPr>
        <w:bidi/>
        <w:jc w:val="lowKashida"/>
        <w:rPr>
          <w:rFonts w:cs="B Nazanin"/>
          <w:sz w:val="24"/>
          <w:szCs w:val="24"/>
          <w:rtl/>
        </w:rPr>
      </w:pPr>
    </w:p>
    <w:p w:rsidR="000109B4" w:rsidRDefault="00BA2F58" w:rsidP="003F5863">
      <w:pPr>
        <w:keepNext/>
        <w:bidi/>
        <w:jc w:val="center"/>
      </w:pPr>
      <w:r w:rsidRPr="008C3514">
        <w:rPr>
          <w:rFonts w:cs="B Nazanin"/>
          <w:noProof/>
          <w:sz w:val="24"/>
          <w:szCs w:val="24"/>
        </w:rPr>
        <w:drawing>
          <wp:inline distT="0" distB="0" distL="0" distR="0">
            <wp:extent cx="1932167" cy="1451161"/>
            <wp:effectExtent l="0" t="0" r="0" b="0"/>
            <wp:docPr id="3" name="Picture 3" descr="C:\Users\EmadPres\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dPres\Desktop\p2.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1813" cy="1450895"/>
                    </a:xfrm>
                    <a:prstGeom prst="rect">
                      <a:avLst/>
                    </a:prstGeom>
                    <a:noFill/>
                    <a:ln>
                      <a:noFill/>
                    </a:ln>
                  </pic:spPr>
                </pic:pic>
              </a:graphicData>
            </a:graphic>
          </wp:inline>
        </w:drawing>
      </w:r>
    </w:p>
    <w:p w:rsidR="00BA2F58" w:rsidRPr="00D10A51" w:rsidRDefault="0046612B" w:rsidP="000109B4">
      <w:pPr>
        <w:pStyle w:val="Caption"/>
        <w:bidi/>
        <w:jc w:val="center"/>
        <w:rPr>
          <w:rFonts w:cs="B Nazanin"/>
          <w:b w:val="0"/>
          <w:bCs w:val="0"/>
          <w:color w:val="auto"/>
          <w:rtl/>
          <w:rPrChange w:id="101" w:author="SCICT" w:date="2012-12-17T00:37:00Z">
            <w:rPr>
              <w:rFonts w:cs="B Nazanin"/>
              <w:b w:val="0"/>
              <w:bCs w:val="0"/>
              <w:rtl/>
            </w:rPr>
          </w:rPrChange>
        </w:rPr>
      </w:pPr>
      <w:r w:rsidRPr="0046612B">
        <w:rPr>
          <w:rFonts w:cs="B Nazanin" w:hint="cs"/>
          <w:b w:val="0"/>
          <w:bCs w:val="0"/>
          <w:color w:val="auto"/>
          <w:rtl/>
          <w:rPrChange w:id="102" w:author="SCICT" w:date="2012-12-17T00:37:00Z">
            <w:rPr>
              <w:rFonts w:cs="B Nazanin" w:hint="cs"/>
              <w:b w:val="0"/>
              <w:bCs w:val="0"/>
              <w:color w:val="auto"/>
              <w:sz w:val="22"/>
              <w:szCs w:val="22"/>
              <w:rtl/>
            </w:rPr>
          </w:rPrChange>
        </w:rPr>
        <w:t>شکل</w:t>
      </w:r>
      <w:r w:rsidRPr="0046612B">
        <w:rPr>
          <w:rFonts w:cs="B Nazanin"/>
          <w:b w:val="0"/>
          <w:bCs w:val="0"/>
          <w:color w:val="auto"/>
          <w:rtl/>
          <w:rPrChange w:id="103" w:author="SCICT" w:date="2012-12-17T00:37:00Z">
            <w:rPr>
              <w:rFonts w:cs="B Nazanin"/>
              <w:b w:val="0"/>
              <w:bCs w:val="0"/>
              <w:color w:val="auto"/>
              <w:sz w:val="22"/>
              <w:szCs w:val="22"/>
              <w:rtl/>
            </w:rPr>
          </w:rPrChange>
        </w:rPr>
        <w:t xml:space="preserve"> </w:t>
      </w:r>
      <w:r w:rsidRPr="0046612B">
        <w:rPr>
          <w:rFonts w:cs="B Nazanin"/>
          <w:b w:val="0"/>
          <w:bCs w:val="0"/>
          <w:color w:val="auto"/>
          <w:rtl/>
          <w:rPrChange w:id="104" w:author="SCICT" w:date="2012-12-17T00:37:00Z">
            <w:rPr>
              <w:rFonts w:cs="B Nazanin"/>
              <w:b w:val="0"/>
              <w:bCs w:val="0"/>
              <w:color w:val="auto"/>
              <w:sz w:val="22"/>
              <w:szCs w:val="22"/>
              <w:rtl/>
            </w:rPr>
          </w:rPrChange>
        </w:rPr>
        <w:fldChar w:fldCharType="begin"/>
      </w:r>
      <w:r w:rsidRPr="0046612B">
        <w:rPr>
          <w:rFonts w:cs="B Nazanin"/>
          <w:b w:val="0"/>
          <w:bCs w:val="0"/>
          <w:color w:val="auto"/>
          <w:rtl/>
          <w:rPrChange w:id="105" w:author="SCICT" w:date="2012-12-17T00:37:00Z">
            <w:rPr>
              <w:rFonts w:cs="B Nazanin"/>
              <w:b w:val="0"/>
              <w:bCs w:val="0"/>
              <w:color w:val="auto"/>
              <w:sz w:val="22"/>
              <w:szCs w:val="22"/>
              <w:rtl/>
            </w:rPr>
          </w:rPrChange>
        </w:rPr>
        <w:instrText xml:space="preserve"> </w:instrText>
      </w:r>
      <w:r w:rsidRPr="0046612B">
        <w:rPr>
          <w:rFonts w:cs="B Nazanin"/>
          <w:b w:val="0"/>
          <w:bCs w:val="0"/>
          <w:color w:val="auto"/>
          <w:rPrChange w:id="106" w:author="SCICT" w:date="2012-12-17T00:37:00Z">
            <w:rPr>
              <w:rFonts w:cs="B Nazanin"/>
              <w:b w:val="0"/>
              <w:bCs w:val="0"/>
              <w:color w:val="auto"/>
              <w:sz w:val="22"/>
              <w:szCs w:val="22"/>
            </w:rPr>
          </w:rPrChange>
        </w:rPr>
        <w:instrText>SEQ</w:instrText>
      </w:r>
      <w:r w:rsidRPr="0046612B">
        <w:rPr>
          <w:rFonts w:cs="B Nazanin"/>
          <w:b w:val="0"/>
          <w:bCs w:val="0"/>
          <w:color w:val="auto"/>
          <w:rtl/>
          <w:rPrChange w:id="107" w:author="SCICT" w:date="2012-12-17T00:37:00Z">
            <w:rPr>
              <w:rFonts w:cs="B Nazanin"/>
              <w:b w:val="0"/>
              <w:bCs w:val="0"/>
              <w:color w:val="auto"/>
              <w:sz w:val="22"/>
              <w:szCs w:val="22"/>
              <w:rtl/>
            </w:rPr>
          </w:rPrChange>
        </w:rPr>
        <w:instrText xml:space="preserve"> </w:instrText>
      </w:r>
      <w:r w:rsidRPr="0046612B">
        <w:rPr>
          <w:rFonts w:cs="B Nazanin" w:hint="cs"/>
          <w:b w:val="0"/>
          <w:bCs w:val="0"/>
          <w:color w:val="auto"/>
          <w:rtl/>
          <w:rPrChange w:id="108" w:author="SCICT" w:date="2012-12-17T00:37:00Z">
            <w:rPr>
              <w:rFonts w:cs="B Nazanin" w:hint="cs"/>
              <w:b w:val="0"/>
              <w:bCs w:val="0"/>
              <w:color w:val="auto"/>
              <w:sz w:val="22"/>
              <w:szCs w:val="22"/>
              <w:rtl/>
            </w:rPr>
          </w:rPrChange>
        </w:rPr>
        <w:instrText>شکل</w:instrText>
      </w:r>
      <w:r w:rsidRPr="0046612B">
        <w:rPr>
          <w:rFonts w:cs="B Nazanin"/>
          <w:b w:val="0"/>
          <w:bCs w:val="0"/>
          <w:color w:val="auto"/>
          <w:rtl/>
          <w:rPrChange w:id="109" w:author="SCICT" w:date="2012-12-17T00:37:00Z">
            <w:rPr>
              <w:rFonts w:cs="B Nazanin"/>
              <w:b w:val="0"/>
              <w:bCs w:val="0"/>
              <w:color w:val="auto"/>
              <w:sz w:val="22"/>
              <w:szCs w:val="22"/>
              <w:rtl/>
            </w:rPr>
          </w:rPrChange>
        </w:rPr>
        <w:instrText xml:space="preserve"> \* </w:instrText>
      </w:r>
      <w:r w:rsidRPr="0046612B">
        <w:rPr>
          <w:rFonts w:cs="B Nazanin"/>
          <w:b w:val="0"/>
          <w:bCs w:val="0"/>
          <w:color w:val="auto"/>
          <w:rPrChange w:id="110" w:author="SCICT" w:date="2012-12-17T00:37:00Z">
            <w:rPr>
              <w:rFonts w:cs="B Nazanin"/>
              <w:b w:val="0"/>
              <w:bCs w:val="0"/>
              <w:color w:val="auto"/>
              <w:sz w:val="22"/>
              <w:szCs w:val="22"/>
            </w:rPr>
          </w:rPrChange>
        </w:rPr>
        <w:instrText>ARABIC</w:instrText>
      </w:r>
      <w:r w:rsidRPr="0046612B">
        <w:rPr>
          <w:rFonts w:cs="B Nazanin"/>
          <w:b w:val="0"/>
          <w:bCs w:val="0"/>
          <w:color w:val="auto"/>
          <w:rtl/>
          <w:rPrChange w:id="111" w:author="SCICT" w:date="2012-12-17T00:37:00Z">
            <w:rPr>
              <w:rFonts w:cs="B Nazanin"/>
              <w:b w:val="0"/>
              <w:bCs w:val="0"/>
              <w:color w:val="auto"/>
              <w:sz w:val="22"/>
              <w:szCs w:val="22"/>
              <w:rtl/>
            </w:rPr>
          </w:rPrChange>
        </w:rPr>
        <w:instrText xml:space="preserve"> </w:instrText>
      </w:r>
      <w:r w:rsidRPr="0046612B">
        <w:rPr>
          <w:rFonts w:cs="B Nazanin"/>
          <w:b w:val="0"/>
          <w:bCs w:val="0"/>
          <w:color w:val="auto"/>
          <w:rtl/>
          <w:rPrChange w:id="112" w:author="SCICT" w:date="2012-12-17T00:37:00Z">
            <w:rPr>
              <w:rFonts w:cs="B Nazanin"/>
              <w:b w:val="0"/>
              <w:bCs w:val="0"/>
              <w:color w:val="auto"/>
              <w:sz w:val="22"/>
              <w:szCs w:val="22"/>
              <w:rtl/>
            </w:rPr>
          </w:rPrChange>
        </w:rPr>
        <w:fldChar w:fldCharType="separate"/>
      </w:r>
      <w:r w:rsidRPr="0046612B">
        <w:rPr>
          <w:rFonts w:cs="B Nazanin"/>
          <w:b w:val="0"/>
          <w:bCs w:val="0"/>
          <w:noProof/>
          <w:color w:val="auto"/>
          <w:rtl/>
          <w:rPrChange w:id="113" w:author="SCICT" w:date="2012-12-17T00:37:00Z">
            <w:rPr>
              <w:rFonts w:cs="B Nazanin"/>
              <w:b w:val="0"/>
              <w:bCs w:val="0"/>
              <w:noProof/>
              <w:color w:val="auto"/>
              <w:sz w:val="22"/>
              <w:szCs w:val="22"/>
              <w:rtl/>
            </w:rPr>
          </w:rPrChange>
        </w:rPr>
        <w:t>2</w:t>
      </w:r>
      <w:r w:rsidRPr="0046612B">
        <w:rPr>
          <w:rFonts w:cs="B Nazanin"/>
          <w:b w:val="0"/>
          <w:bCs w:val="0"/>
          <w:color w:val="auto"/>
          <w:rtl/>
          <w:rPrChange w:id="114" w:author="SCICT" w:date="2012-12-17T00:37:00Z">
            <w:rPr>
              <w:rFonts w:cs="B Nazanin"/>
              <w:b w:val="0"/>
              <w:bCs w:val="0"/>
              <w:color w:val="auto"/>
              <w:sz w:val="22"/>
              <w:szCs w:val="22"/>
              <w:rtl/>
            </w:rPr>
          </w:rPrChange>
        </w:rPr>
        <w:fldChar w:fldCharType="end"/>
      </w:r>
      <w:r w:rsidRPr="0046612B">
        <w:rPr>
          <w:rFonts w:cs="B Nazanin"/>
          <w:b w:val="0"/>
          <w:bCs w:val="0"/>
          <w:color w:val="auto"/>
          <w:rtl/>
          <w:rPrChange w:id="115" w:author="SCICT" w:date="2012-12-17T00:37:00Z">
            <w:rPr>
              <w:rFonts w:cs="B Nazanin"/>
              <w:b w:val="0"/>
              <w:bCs w:val="0"/>
              <w:color w:val="auto"/>
              <w:sz w:val="22"/>
              <w:szCs w:val="22"/>
              <w:rtl/>
            </w:rPr>
          </w:rPrChange>
        </w:rPr>
        <w:t xml:space="preserve">: </w:t>
      </w:r>
      <w:r w:rsidRPr="0046612B">
        <w:rPr>
          <w:rFonts w:cs="B Nazanin" w:hint="cs"/>
          <w:b w:val="0"/>
          <w:bCs w:val="0"/>
          <w:color w:val="auto"/>
          <w:rtl/>
          <w:rPrChange w:id="116" w:author="SCICT" w:date="2012-12-17T00:37:00Z">
            <w:rPr>
              <w:rFonts w:cs="B Nazanin" w:hint="cs"/>
              <w:b w:val="0"/>
              <w:bCs w:val="0"/>
              <w:color w:val="auto"/>
              <w:sz w:val="22"/>
              <w:szCs w:val="22"/>
              <w:rtl/>
            </w:rPr>
          </w:rPrChange>
        </w:rPr>
        <w:t>نحوه</w:t>
      </w:r>
      <w:r w:rsidRPr="0046612B">
        <w:rPr>
          <w:rFonts w:cs="B Nazanin"/>
          <w:b w:val="0"/>
          <w:bCs w:val="0"/>
          <w:color w:val="auto"/>
          <w:rtl/>
          <w:rPrChange w:id="117" w:author="SCICT" w:date="2012-12-17T00:37:00Z">
            <w:rPr>
              <w:rFonts w:cs="B Nazanin"/>
              <w:b w:val="0"/>
              <w:bCs w:val="0"/>
              <w:color w:val="auto"/>
              <w:sz w:val="22"/>
              <w:szCs w:val="22"/>
              <w:rtl/>
            </w:rPr>
          </w:rPrChange>
        </w:rPr>
        <w:t xml:space="preserve"> </w:t>
      </w:r>
      <w:r w:rsidRPr="0046612B">
        <w:rPr>
          <w:rFonts w:cs="B Nazanin" w:hint="cs"/>
          <w:b w:val="0"/>
          <w:bCs w:val="0"/>
          <w:color w:val="auto"/>
          <w:rtl/>
          <w:rPrChange w:id="118" w:author="SCICT" w:date="2012-12-17T00:37:00Z">
            <w:rPr>
              <w:rFonts w:cs="B Nazanin" w:hint="cs"/>
              <w:b w:val="0"/>
              <w:bCs w:val="0"/>
              <w:color w:val="auto"/>
              <w:sz w:val="22"/>
              <w:szCs w:val="22"/>
              <w:rtl/>
            </w:rPr>
          </w:rPrChange>
        </w:rPr>
        <w:t>بهینه</w:t>
      </w:r>
      <w:r w:rsidRPr="0046612B">
        <w:rPr>
          <w:rFonts w:cs="B Nazanin"/>
          <w:b w:val="0"/>
          <w:bCs w:val="0"/>
          <w:color w:val="auto"/>
          <w:rtl/>
          <w:rPrChange w:id="119" w:author="SCICT" w:date="2012-12-17T00:37:00Z">
            <w:rPr>
              <w:rFonts w:cs="B Nazanin"/>
              <w:b w:val="0"/>
              <w:bCs w:val="0"/>
              <w:color w:val="auto"/>
              <w:sz w:val="22"/>
              <w:szCs w:val="22"/>
              <w:rtl/>
            </w:rPr>
          </w:rPrChange>
        </w:rPr>
        <w:t xml:space="preserve"> </w:t>
      </w:r>
      <w:r w:rsidRPr="0046612B">
        <w:rPr>
          <w:rFonts w:cs="B Nazanin" w:hint="cs"/>
          <w:b w:val="0"/>
          <w:bCs w:val="0"/>
          <w:color w:val="auto"/>
          <w:rtl/>
          <w:rPrChange w:id="120" w:author="SCICT" w:date="2012-12-17T00:37:00Z">
            <w:rPr>
              <w:rFonts w:cs="B Nazanin" w:hint="cs"/>
              <w:b w:val="0"/>
              <w:bCs w:val="0"/>
              <w:color w:val="auto"/>
              <w:sz w:val="22"/>
              <w:szCs w:val="22"/>
              <w:rtl/>
            </w:rPr>
          </w:rPrChange>
        </w:rPr>
        <w:t>انتخاب</w:t>
      </w:r>
      <w:r w:rsidRPr="0046612B">
        <w:rPr>
          <w:rFonts w:cs="B Nazanin"/>
          <w:b w:val="0"/>
          <w:bCs w:val="0"/>
          <w:color w:val="auto"/>
          <w:rtl/>
          <w:rPrChange w:id="121" w:author="SCICT" w:date="2012-12-17T00:37:00Z">
            <w:rPr>
              <w:rFonts w:cs="B Nazanin"/>
              <w:b w:val="0"/>
              <w:bCs w:val="0"/>
              <w:color w:val="auto"/>
              <w:sz w:val="22"/>
              <w:szCs w:val="22"/>
              <w:rtl/>
            </w:rPr>
          </w:rPrChange>
        </w:rPr>
        <w:t xml:space="preserve"> </w:t>
      </w:r>
      <w:r w:rsidRPr="0046612B">
        <w:rPr>
          <w:rFonts w:cs="B Nazanin" w:hint="cs"/>
          <w:b w:val="0"/>
          <w:bCs w:val="0"/>
          <w:color w:val="auto"/>
          <w:rtl/>
          <w:rPrChange w:id="122" w:author="SCICT" w:date="2012-12-17T00:37:00Z">
            <w:rPr>
              <w:rFonts w:cs="B Nazanin" w:hint="cs"/>
              <w:b w:val="0"/>
              <w:bCs w:val="0"/>
              <w:color w:val="auto"/>
              <w:sz w:val="22"/>
              <w:szCs w:val="22"/>
              <w:rtl/>
            </w:rPr>
          </w:rPrChange>
        </w:rPr>
        <w:t>رئوس</w:t>
      </w:r>
    </w:p>
    <w:p w:rsidR="00BA2F58" w:rsidRPr="008C3514" w:rsidRDefault="00BA2F58" w:rsidP="00B11543">
      <w:pPr>
        <w:pStyle w:val="ListParagraph"/>
        <w:numPr>
          <w:ilvl w:val="0"/>
          <w:numId w:val="3"/>
        </w:numPr>
        <w:bidi/>
        <w:jc w:val="lowKashida"/>
        <w:rPr>
          <w:rFonts w:cs="B Titr"/>
          <w:b/>
          <w:bCs/>
          <w:sz w:val="24"/>
          <w:szCs w:val="24"/>
          <w:rtl/>
        </w:rPr>
      </w:pPr>
      <w:r w:rsidRPr="008C3514">
        <w:rPr>
          <w:rFonts w:cs="B Titr" w:hint="cs"/>
          <w:b/>
          <w:bCs/>
          <w:sz w:val="24"/>
          <w:szCs w:val="24"/>
          <w:rtl/>
        </w:rPr>
        <w:t>درخت</w:t>
      </w:r>
      <w:r w:rsidRPr="008C3514">
        <w:rPr>
          <w:rFonts w:cs="B Titr"/>
          <w:b/>
          <w:bCs/>
          <w:sz w:val="24"/>
          <w:szCs w:val="24"/>
          <w:rtl/>
        </w:rPr>
        <w:t xml:space="preserve"> </w:t>
      </w:r>
      <w:r w:rsidR="00256E12" w:rsidRPr="008C3514">
        <w:rPr>
          <w:rFonts w:cs="B Titr" w:hint="cs"/>
          <w:b/>
          <w:bCs/>
          <w:sz w:val="24"/>
          <w:szCs w:val="24"/>
          <w:rtl/>
        </w:rPr>
        <w:t>پیش‌بینی</w:t>
      </w:r>
      <w:r w:rsidRPr="008C3514">
        <w:rPr>
          <w:rFonts w:cs="B Titr"/>
          <w:b/>
          <w:bCs/>
          <w:sz w:val="24"/>
          <w:szCs w:val="24"/>
          <w:rtl/>
        </w:rPr>
        <w:t xml:space="preserve"> </w:t>
      </w:r>
      <w:r w:rsidRPr="008C3514">
        <w:rPr>
          <w:rFonts w:cs="B Titr" w:hint="cs"/>
          <w:b/>
          <w:bCs/>
          <w:sz w:val="24"/>
          <w:szCs w:val="24"/>
          <w:rtl/>
        </w:rPr>
        <w:t>مسیر</w:t>
      </w:r>
    </w:p>
    <w:p w:rsidR="00BA2F58" w:rsidRPr="008C3514" w:rsidRDefault="00256E12" w:rsidP="00B11543">
      <w:pPr>
        <w:pStyle w:val="NormalWeb"/>
        <w:bidi/>
        <w:spacing w:after="240" w:afterAutospacing="0"/>
        <w:jc w:val="lowKashida"/>
        <w:rPr>
          <w:rFonts w:cs="B Nazanin"/>
          <w:rtl/>
        </w:rPr>
      </w:pPr>
      <w:r w:rsidRPr="008C3514">
        <w:rPr>
          <w:rFonts w:cs="B Nazanin"/>
          <w:rtl/>
        </w:rPr>
        <w:t>همان طور</w:t>
      </w:r>
      <w:r w:rsidR="00BA2F58" w:rsidRPr="008C3514">
        <w:rPr>
          <w:rFonts w:cs="B Nazanin"/>
          <w:rtl/>
        </w:rPr>
        <w:t xml:space="preserve"> </w:t>
      </w:r>
      <w:r w:rsidR="004D2DD1" w:rsidRPr="008C3514">
        <w:rPr>
          <w:rFonts w:cs="B Nazanin" w:hint="cs"/>
          <w:rtl/>
        </w:rPr>
        <w:t>که در بخش 2</w:t>
      </w:r>
      <w:r w:rsidR="00BA2F58" w:rsidRPr="008C3514">
        <w:rPr>
          <w:rFonts w:cs="B Nazanin"/>
          <w:rtl/>
        </w:rPr>
        <w:t xml:space="preserve"> به </w:t>
      </w:r>
      <w:r w:rsidR="00BA2F58" w:rsidRPr="008C3514">
        <w:rPr>
          <w:rFonts w:cs="B Nazanin" w:hint="cs"/>
          <w:rtl/>
        </w:rPr>
        <w:t xml:space="preserve">درخت </w:t>
      </w:r>
      <w:r w:rsidR="00F60E04" w:rsidRPr="008C3514">
        <w:rPr>
          <w:rFonts w:cs="B Nazanin" w:hint="cs"/>
          <w:rtl/>
        </w:rPr>
        <w:t>پیش‌بینی</w:t>
      </w:r>
      <w:r w:rsidR="00BA2F58" w:rsidRPr="008C3514">
        <w:rPr>
          <w:rFonts w:cs="B Nazanin"/>
          <w:rtl/>
        </w:rPr>
        <w:t xml:space="preserve"> اشاره شد، در هر ب</w:t>
      </w:r>
      <w:r w:rsidR="00BA2F58" w:rsidRPr="008C3514">
        <w:rPr>
          <w:rFonts w:cs="B Nazanin" w:hint="cs"/>
          <w:rtl/>
        </w:rPr>
        <w:t>ا</w:t>
      </w:r>
      <w:r w:rsidR="00BA2F58" w:rsidRPr="008C3514">
        <w:rPr>
          <w:rFonts w:cs="B Nazanin"/>
          <w:rtl/>
        </w:rPr>
        <w:t>ر عبور از رئوس</w:t>
      </w:r>
      <w:r w:rsidR="007D738C" w:rsidRPr="008C3514">
        <w:rPr>
          <w:rFonts w:cs="B Nazanin"/>
          <w:rtl/>
        </w:rPr>
        <w:t>،</w:t>
      </w:r>
      <w:r w:rsidR="00BA2F58" w:rsidRPr="008C3514">
        <w:rPr>
          <w:rFonts w:cs="B Nazanin"/>
          <w:rtl/>
        </w:rPr>
        <w:t xml:space="preserve"> ما یک پردازش برای </w:t>
      </w:r>
      <w:r w:rsidR="007D738C" w:rsidRPr="008C3514">
        <w:rPr>
          <w:rFonts w:cs="B Nazanin"/>
          <w:rtl/>
        </w:rPr>
        <w:t>بر</w:t>
      </w:r>
      <w:r w:rsidR="004D2DD1" w:rsidRPr="008C3514">
        <w:rPr>
          <w:rFonts w:cs="B Nazanin" w:hint="cs"/>
          <w:rtl/>
        </w:rPr>
        <w:t>ر</w:t>
      </w:r>
      <w:r w:rsidR="007D738C" w:rsidRPr="008C3514">
        <w:rPr>
          <w:rFonts w:cs="B Nazanin"/>
          <w:rtl/>
        </w:rPr>
        <w:t>س</w:t>
      </w:r>
      <w:r w:rsidR="007D738C" w:rsidRPr="008C3514">
        <w:rPr>
          <w:rFonts w:cs="B Nazanin" w:hint="cs"/>
          <w:rtl/>
        </w:rPr>
        <w:t>ی</w:t>
      </w:r>
      <w:r w:rsidR="00BA2F58" w:rsidRPr="008C3514">
        <w:rPr>
          <w:rFonts w:cs="B Nazanin"/>
          <w:rtl/>
        </w:rPr>
        <w:t xml:space="preserve"> محل بعدی فرد در حال گریز انجام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ما همچنین همزمان با ب</w:t>
      </w:r>
      <w:r w:rsidR="004D2DD1" w:rsidRPr="008C3514">
        <w:rPr>
          <w:rFonts w:cs="B Nazanin" w:hint="cs"/>
          <w:rtl/>
        </w:rPr>
        <w:t>ه‌</w:t>
      </w:r>
      <w:r w:rsidR="00BA2F58" w:rsidRPr="008C3514">
        <w:rPr>
          <w:rFonts w:cs="B Nazanin"/>
          <w:rtl/>
        </w:rPr>
        <w:t xml:space="preserve">روزرسانی اطلاعات فوق، یک درخت </w:t>
      </w:r>
      <w:r w:rsidRPr="008C3514">
        <w:rPr>
          <w:rFonts w:cs="B Nazanin"/>
          <w:rtl/>
        </w:rPr>
        <w:t>پ</w:t>
      </w:r>
      <w:r w:rsidRPr="008C3514">
        <w:rPr>
          <w:rFonts w:cs="B Nazanin" w:hint="cs"/>
          <w:rtl/>
        </w:rPr>
        <w:t>ی</w:t>
      </w:r>
      <w:r w:rsidRPr="008C3514">
        <w:rPr>
          <w:rFonts w:cs="B Nazanin" w:hint="eastAsia"/>
          <w:rtl/>
        </w:rPr>
        <w:t>ش‌ب</w:t>
      </w:r>
      <w:r w:rsidRPr="008C3514">
        <w:rPr>
          <w:rFonts w:cs="B Nazanin" w:hint="cs"/>
          <w:rtl/>
        </w:rPr>
        <w:t>ی</w:t>
      </w:r>
      <w:r w:rsidRPr="008C3514">
        <w:rPr>
          <w:rFonts w:cs="B Nazanin" w:hint="eastAsia"/>
          <w:rtl/>
        </w:rPr>
        <w:t>ن</w:t>
      </w:r>
      <w:r w:rsidRPr="008C3514">
        <w:rPr>
          <w:rFonts w:cs="B Nazanin" w:hint="cs"/>
          <w:rtl/>
        </w:rPr>
        <w:t>ی</w:t>
      </w:r>
      <w:r w:rsidR="00BA2F58" w:rsidRPr="008C3514">
        <w:rPr>
          <w:rFonts w:cs="B Nazanin"/>
          <w:rtl/>
        </w:rPr>
        <w:t xml:space="preserve"> مسیر نیز تشکیل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علت همزم</w:t>
      </w:r>
      <w:r w:rsidR="00BA2F58" w:rsidRPr="008C3514">
        <w:rPr>
          <w:rFonts w:cs="B Nazanin" w:hint="cs"/>
          <w:rtl/>
        </w:rPr>
        <w:t>ا</w:t>
      </w:r>
      <w:r w:rsidR="00BA2F58" w:rsidRPr="008C3514">
        <w:rPr>
          <w:rFonts w:cs="B Nazanin"/>
          <w:rtl/>
        </w:rPr>
        <w:t xml:space="preserve">نی این </w:t>
      </w:r>
      <w:r w:rsidR="00BA2F58" w:rsidRPr="008C3514">
        <w:rPr>
          <w:rFonts w:cs="B Nazanin" w:hint="cs"/>
          <w:rtl/>
          <w:lang w:bidi="fa-IR"/>
        </w:rPr>
        <w:t>دو</w:t>
      </w:r>
      <w:r w:rsidR="00BA2F58" w:rsidRPr="008C3514">
        <w:rPr>
          <w:rFonts w:cs="B Nazanin"/>
          <w:rtl/>
        </w:rPr>
        <w:t xml:space="preserve"> عملیات</w:t>
      </w:r>
      <w:r w:rsidR="00BA2F58" w:rsidRPr="008C3514">
        <w:rPr>
          <w:rFonts w:cs="B Nazanin" w:hint="cs"/>
          <w:rtl/>
        </w:rPr>
        <w:t>،</w:t>
      </w:r>
      <w:r w:rsidR="00BA2F58" w:rsidRPr="008C3514">
        <w:rPr>
          <w:rFonts w:cs="B Nazanin"/>
          <w:rtl/>
        </w:rPr>
        <w:t xml:space="preserve"> </w:t>
      </w:r>
      <w:r w:rsidR="00BA2F58" w:rsidRPr="008C3514">
        <w:rPr>
          <w:rFonts w:cs="B Nazanin" w:hint="cs"/>
          <w:rtl/>
        </w:rPr>
        <w:t>عدم</w:t>
      </w:r>
      <w:r w:rsidR="00BA2F58" w:rsidRPr="008C3514">
        <w:rPr>
          <w:rFonts w:cs="B Nazanin"/>
          <w:rtl/>
        </w:rPr>
        <w:t xml:space="preserve"> امکان تغییر مسیر در </w:t>
      </w:r>
      <w:r w:rsidR="00BA2F58" w:rsidRPr="008C3514">
        <w:rPr>
          <w:rFonts w:cs="B Nazanin" w:hint="cs"/>
          <w:rtl/>
          <w:lang w:bidi="fa-IR"/>
        </w:rPr>
        <w:t xml:space="preserve">بین دو </w:t>
      </w:r>
      <w:r w:rsidRPr="008C3514">
        <w:rPr>
          <w:rFonts w:cs="B Nazanin"/>
          <w:rtl/>
        </w:rPr>
        <w:t>رأس</w:t>
      </w:r>
      <w:r w:rsidR="00BA2F58" w:rsidRPr="008C3514">
        <w:rPr>
          <w:rFonts w:cs="B Nazanin"/>
          <w:rtl/>
        </w:rPr>
        <w:t xml:space="preserve"> است</w:t>
      </w:r>
      <w:r w:rsidR="00BA2F58" w:rsidRPr="008C3514">
        <w:rPr>
          <w:rFonts w:cs="B Nazanin" w:hint="cs"/>
          <w:rtl/>
        </w:rPr>
        <w:t>.</w:t>
      </w:r>
      <w:r w:rsidR="00BA2F58" w:rsidRPr="008C3514">
        <w:rPr>
          <w:rFonts w:cs="B Nazanin"/>
          <w:rtl/>
        </w:rPr>
        <w:t xml:space="preserve"> </w:t>
      </w:r>
      <w:r w:rsidR="007D738C" w:rsidRPr="008C3514">
        <w:rPr>
          <w:rFonts w:cs="B Nazanin" w:hint="cs"/>
          <w:rtl/>
        </w:rPr>
        <w:t>ی</w:t>
      </w:r>
      <w:r w:rsidR="007D738C" w:rsidRPr="008C3514">
        <w:rPr>
          <w:rFonts w:cs="B Nazanin" w:hint="eastAsia"/>
          <w:rtl/>
        </w:rPr>
        <w:t>عن</w:t>
      </w:r>
      <w:r w:rsidR="007D738C" w:rsidRPr="008C3514">
        <w:rPr>
          <w:rFonts w:cs="B Nazanin" w:hint="cs"/>
          <w:rtl/>
        </w:rPr>
        <w:t>ی</w:t>
      </w:r>
      <w:r w:rsidR="00BA2F58" w:rsidRPr="008C3514">
        <w:rPr>
          <w:rFonts w:cs="B Nazanin"/>
          <w:rtl/>
        </w:rPr>
        <w:t xml:space="preserve"> پس از این</w:t>
      </w:r>
      <w:r w:rsidR="004D2DD1" w:rsidRPr="008C3514">
        <w:rPr>
          <w:rFonts w:cs="B Nazanin" w:hint="cs"/>
          <w:rtl/>
        </w:rPr>
        <w:t xml:space="preserve"> </w:t>
      </w:r>
      <w:r w:rsidR="00BA2F58" w:rsidRPr="008C3514">
        <w:rPr>
          <w:rFonts w:cs="B Nazanin"/>
          <w:rtl/>
        </w:rPr>
        <w:t xml:space="preserve">که فرد در </w:t>
      </w:r>
      <w:r w:rsidR="00BA2F58" w:rsidRPr="008C3514">
        <w:rPr>
          <w:rFonts w:cs="B Nazanin" w:hint="cs"/>
          <w:rtl/>
        </w:rPr>
        <w:t>حال</w:t>
      </w:r>
      <w:r w:rsidR="00BA2F58" w:rsidRPr="008C3514">
        <w:rPr>
          <w:rFonts w:cs="B Nazanin"/>
          <w:rtl/>
        </w:rPr>
        <w:t xml:space="preserve"> تعقیب از یک گذرگاه عبور کرد، تا رسیدن فرد به رأس بعدی</w:t>
      </w:r>
      <w:r w:rsidR="007D738C" w:rsidRPr="008C3514">
        <w:rPr>
          <w:rFonts w:cs="B Nazanin"/>
          <w:rtl/>
        </w:rPr>
        <w:t>،</w:t>
      </w:r>
      <w:r w:rsidR="00BA2F58" w:rsidRPr="008C3514">
        <w:rPr>
          <w:rFonts w:cs="B Nazanin" w:hint="cs"/>
          <w:rtl/>
        </w:rPr>
        <w:t xml:space="preserve"> </w:t>
      </w:r>
      <w:r w:rsidR="00BA2F58" w:rsidRPr="008C3514">
        <w:rPr>
          <w:rFonts w:cs="B Nazanin"/>
          <w:rtl/>
        </w:rPr>
        <w:t xml:space="preserve">تغییر مسیری </w:t>
      </w:r>
      <w:r w:rsidR="007D738C" w:rsidRPr="008C3514">
        <w:rPr>
          <w:rFonts w:cs="B Nazanin"/>
          <w:rtl/>
        </w:rPr>
        <w:t>نم</w:t>
      </w:r>
      <w:r w:rsidR="007D738C" w:rsidRPr="008C3514">
        <w:rPr>
          <w:rFonts w:cs="B Nazanin" w:hint="cs"/>
          <w:rtl/>
        </w:rPr>
        <w:t>ی‌</w:t>
      </w:r>
      <w:r w:rsidR="007D738C" w:rsidRPr="008C3514">
        <w:rPr>
          <w:rFonts w:cs="B Nazanin" w:hint="eastAsia"/>
          <w:rtl/>
        </w:rPr>
        <w:t>تواند</w:t>
      </w:r>
      <w:r w:rsidR="00BA2F58" w:rsidRPr="008C3514">
        <w:rPr>
          <w:rFonts w:cs="B Nazanin"/>
          <w:rtl/>
        </w:rPr>
        <w:t xml:space="preserve"> </w:t>
      </w:r>
      <w:r w:rsidR="00BA2F58" w:rsidRPr="008C3514">
        <w:rPr>
          <w:rFonts w:cs="B Nazanin" w:hint="cs"/>
          <w:rtl/>
        </w:rPr>
        <w:t xml:space="preserve">صورت </w:t>
      </w:r>
      <w:r w:rsidRPr="008C3514">
        <w:rPr>
          <w:rFonts w:cs="B Nazanin"/>
          <w:rtl/>
        </w:rPr>
        <w:t>گ</w:t>
      </w:r>
      <w:r w:rsidRPr="008C3514">
        <w:rPr>
          <w:rFonts w:cs="B Nazanin" w:hint="cs"/>
          <w:rtl/>
        </w:rPr>
        <w:t>ی</w:t>
      </w:r>
      <w:r w:rsidRPr="008C3514">
        <w:rPr>
          <w:rFonts w:cs="B Nazanin" w:hint="eastAsia"/>
          <w:rtl/>
        </w:rPr>
        <w:t>رد</w:t>
      </w:r>
      <w:r w:rsidRPr="008C3514">
        <w:rPr>
          <w:rFonts w:cs="B Nazanin"/>
          <w:rtl/>
        </w:rPr>
        <w:t xml:space="preserve"> که</w:t>
      </w:r>
      <w:r w:rsidR="00BA2F58" w:rsidRPr="008C3514">
        <w:rPr>
          <w:rFonts w:cs="B Nazanin"/>
          <w:rtl/>
        </w:rPr>
        <w:t xml:space="preserve"> این فرصت مناسبی </w:t>
      </w:r>
      <w:r w:rsidR="00BA2F58" w:rsidRPr="008C3514">
        <w:rPr>
          <w:rFonts w:cs="B Nazanin" w:hint="cs"/>
          <w:rtl/>
        </w:rPr>
        <w:t xml:space="preserve">را </w:t>
      </w:r>
      <w:r w:rsidR="00BA2F58" w:rsidRPr="008C3514">
        <w:rPr>
          <w:rFonts w:cs="B Nazanin"/>
          <w:rtl/>
        </w:rPr>
        <w:t>برای تشکیل درخ</w:t>
      </w:r>
      <w:r w:rsidR="00BA2F58" w:rsidRPr="008C3514">
        <w:rPr>
          <w:rFonts w:cs="B Nazanin" w:hint="cs"/>
          <w:rtl/>
        </w:rPr>
        <w:t>ت ما</w:t>
      </w:r>
      <w:r w:rsidR="00BA2F58" w:rsidRPr="008C3514">
        <w:rPr>
          <w:rFonts w:cs="B Nazanin"/>
          <w:rtl/>
        </w:rPr>
        <w:t xml:space="preserve"> مهیا می‌کند</w:t>
      </w:r>
      <w:r w:rsidR="00BA2F58" w:rsidRPr="008C3514">
        <w:rPr>
          <w:rFonts w:cs="B Nazanin" w:hint="cs"/>
          <w:rtl/>
        </w:rPr>
        <w:t>. (</w:t>
      </w:r>
      <w:r w:rsidR="00616A8F" w:rsidRPr="008C3514">
        <w:rPr>
          <w:rFonts w:cs="B Nazanin" w:hint="cs"/>
          <w:rtl/>
        </w:rPr>
        <w:t>شایان</w:t>
      </w:r>
      <w:r w:rsidR="00BA2F58" w:rsidRPr="008C3514">
        <w:rPr>
          <w:rFonts w:cs="B Nazanin"/>
          <w:rtl/>
        </w:rPr>
        <w:t xml:space="preserve"> ذکر است که گذر از ر</w:t>
      </w:r>
      <w:r w:rsidR="00BA2F58" w:rsidRPr="008C3514">
        <w:rPr>
          <w:rFonts w:cs="B Nazanin" w:hint="cs"/>
          <w:rtl/>
        </w:rPr>
        <w:t>ئو</w:t>
      </w:r>
      <w:r w:rsidR="00BA2F58" w:rsidRPr="008C3514">
        <w:rPr>
          <w:rFonts w:cs="B Nazanin"/>
          <w:rtl/>
        </w:rPr>
        <w:t xml:space="preserve">س که منجر به ورود به </w:t>
      </w:r>
      <w:r w:rsidR="00BA2F58" w:rsidRPr="008C3514">
        <w:rPr>
          <w:rFonts w:cs="B Nazanin" w:hint="cs"/>
          <w:rtl/>
        </w:rPr>
        <w:t xml:space="preserve">یک </w:t>
      </w:r>
      <w:r w:rsidR="007D738C" w:rsidRPr="008C3514">
        <w:rPr>
          <w:rFonts w:cs="B Nazanin"/>
          <w:rtl/>
        </w:rPr>
        <w:t>ناح</w:t>
      </w:r>
      <w:r w:rsidR="007D738C" w:rsidRPr="008C3514">
        <w:rPr>
          <w:rFonts w:cs="B Nazanin" w:hint="cs"/>
          <w:rtl/>
        </w:rPr>
        <w:t>ی</w:t>
      </w:r>
      <w:r w:rsidR="007D738C" w:rsidRPr="008C3514">
        <w:rPr>
          <w:rFonts w:cs="B Nazanin" w:hint="eastAsia"/>
          <w:rtl/>
        </w:rPr>
        <w:t>ه</w:t>
      </w:r>
      <w:r w:rsidR="00BA2F58" w:rsidRPr="008C3514">
        <w:rPr>
          <w:rFonts w:cs="B Nazanin"/>
          <w:rtl/>
        </w:rPr>
        <w:t xml:space="preserve"> چند </w:t>
      </w:r>
      <w:r w:rsidR="007D738C" w:rsidRPr="008C3514">
        <w:rPr>
          <w:rFonts w:cs="B Nazanin"/>
          <w:rtl/>
        </w:rPr>
        <w:t>راه</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دیگری </w:t>
      </w:r>
      <w:r w:rsidR="007D738C" w:rsidRPr="008C3514">
        <w:rPr>
          <w:rFonts w:cs="B Nazanin"/>
          <w:rtl/>
        </w:rPr>
        <w:t>بررس</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hint="cs"/>
          <w:rtl/>
        </w:rPr>
        <w:t xml:space="preserve"> که از بیان این حالت خاص </w:t>
      </w:r>
      <w:r w:rsidRPr="008C3514">
        <w:rPr>
          <w:rFonts w:cs="B Nazanin"/>
          <w:rtl/>
        </w:rPr>
        <w:t>صرف نظر</w:t>
      </w:r>
      <w:r w:rsidR="00BA2F58" w:rsidRPr="008C3514">
        <w:rPr>
          <w:rFonts w:cs="B Nazanin" w:hint="cs"/>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 xml:space="preserve">هدف از تشکیل درخت فوق که </w:t>
      </w:r>
      <w:r w:rsidR="007D738C" w:rsidRPr="008C3514">
        <w:rPr>
          <w:rFonts w:cs="B Nazanin"/>
          <w:rtl/>
        </w:rPr>
        <w:t>به نوع</w:t>
      </w:r>
      <w:r w:rsidR="007D738C" w:rsidRPr="008C3514">
        <w:rPr>
          <w:rFonts w:cs="B Nazanin" w:hint="cs"/>
          <w:rtl/>
        </w:rPr>
        <w:t>ی</w:t>
      </w:r>
      <w:r w:rsidR="00BA2F58" w:rsidRPr="008C3514">
        <w:rPr>
          <w:rFonts w:cs="B Nazanin"/>
          <w:rtl/>
        </w:rPr>
        <w:t xml:space="preserve"> از گراف اصلی ما </w:t>
      </w:r>
      <w:r w:rsidR="007D738C" w:rsidRPr="008C3514">
        <w:rPr>
          <w:rFonts w:cs="B Nazanin"/>
          <w:rtl/>
        </w:rPr>
        <w:t>ول</w:t>
      </w:r>
      <w:r w:rsidR="007D738C" w:rsidRPr="008C3514">
        <w:rPr>
          <w:rFonts w:cs="B Nazanin" w:hint="cs"/>
          <w:rtl/>
        </w:rPr>
        <w:t>ی</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w:t>
      </w:r>
      <w:r w:rsidR="00BA2F58" w:rsidRPr="008C3514">
        <w:rPr>
          <w:rFonts w:cs="B Nazanin" w:hint="cs"/>
          <w:rtl/>
        </w:rPr>
        <w:t>خاص</w:t>
      </w:r>
      <w:r w:rsidR="00BA2F58" w:rsidRPr="008C3514">
        <w:rPr>
          <w:rFonts w:cs="B Nazanin"/>
          <w:rtl/>
        </w:rPr>
        <w:t xml:space="preserve"> استفاد</w:t>
      </w:r>
      <w:r w:rsidR="00BA2F58" w:rsidRPr="008C3514">
        <w:rPr>
          <w:rFonts w:cs="B Nazanin" w:hint="cs"/>
          <w:rtl/>
        </w:rPr>
        <w:t>ه</w:t>
      </w:r>
      <w:r w:rsidR="00BA2F58" w:rsidRPr="008C3514">
        <w:rPr>
          <w:rFonts w:cs="B Nazanin"/>
          <w:rtl/>
        </w:rPr>
        <w:t xml:space="preserve"> می‌کند</w:t>
      </w:r>
      <w:r w:rsidR="007D738C" w:rsidRPr="008C3514">
        <w:rPr>
          <w:rFonts w:cs="B Nazanin"/>
          <w:rtl/>
        </w:rPr>
        <w:t>،</w:t>
      </w:r>
      <w:r w:rsidR="00BA2F58" w:rsidRPr="008C3514">
        <w:rPr>
          <w:rFonts w:cs="B Nazanin"/>
          <w:rtl/>
        </w:rPr>
        <w:t xml:space="preserve"> به دست آوردن احتمال حرکت فرد در حال گریز به محل‌های در پیش روی اوست</w:t>
      </w:r>
      <w:r w:rsidR="00BA2F58" w:rsidRPr="008C3514">
        <w:rPr>
          <w:rFonts w:cs="B Nazanin" w:hint="cs"/>
          <w:rtl/>
        </w:rPr>
        <w:t xml:space="preserve">. </w:t>
      </w:r>
      <w:r w:rsidR="00616A8F" w:rsidRPr="008C3514">
        <w:rPr>
          <w:rFonts w:cs="B Nazanin"/>
          <w:rtl/>
        </w:rPr>
        <w:t>نتیجه</w:t>
      </w:r>
      <w:r w:rsidR="00616A8F" w:rsidRPr="008C3514">
        <w:rPr>
          <w:rFonts w:cs="B Nazanin" w:hint="cs"/>
          <w:rtl/>
        </w:rPr>
        <w:t>‌</w:t>
      </w:r>
      <w:r w:rsidR="00BA2F58" w:rsidRPr="008C3514">
        <w:rPr>
          <w:rFonts w:cs="B Nazanin" w:hint="cs"/>
          <w:rtl/>
        </w:rPr>
        <w:t>ای</w:t>
      </w:r>
      <w:r w:rsidR="00BA2F58" w:rsidRPr="008C3514">
        <w:rPr>
          <w:rFonts w:cs="B Nazanin"/>
          <w:rtl/>
        </w:rPr>
        <w:t xml:space="preserve"> که از این درخت برای ما اهمیت دارد، </w:t>
      </w:r>
      <w:r w:rsidR="00616A8F" w:rsidRPr="008C3514">
        <w:rPr>
          <w:rFonts w:cs="B Nazanin"/>
          <w:rtl/>
        </w:rPr>
        <w:t>به دست</w:t>
      </w:r>
      <w:r w:rsidR="00BA2F58" w:rsidRPr="008C3514">
        <w:rPr>
          <w:rFonts w:cs="B Nazanin"/>
          <w:rtl/>
        </w:rPr>
        <w:t xml:space="preserve"> آوردن </w:t>
      </w:r>
      <w:r w:rsidR="00BA2F58" w:rsidRPr="008C3514">
        <w:rPr>
          <w:rFonts w:cs="B Nazanin"/>
          <w:rtl/>
        </w:rPr>
        <w:lastRenderedPageBreak/>
        <w:t xml:space="preserve">مکان‌های مناسب برای قرار دادن </w:t>
      </w:r>
      <w:r w:rsidR="00BA2F58" w:rsidRPr="008C3514">
        <w:rPr>
          <w:rFonts w:cs="B Nazanin" w:hint="cs"/>
          <w:rtl/>
        </w:rPr>
        <w:t>عامل‌ها</w:t>
      </w:r>
      <w:r w:rsidR="00BA2F58" w:rsidRPr="008C3514">
        <w:rPr>
          <w:rFonts w:cs="B Nazanin"/>
          <w:rtl/>
        </w:rPr>
        <w:t xml:space="preserve"> و بستن راه‌ها است</w:t>
      </w:r>
      <w:r w:rsidR="00BA2F58" w:rsidRPr="008C3514">
        <w:rPr>
          <w:rFonts w:cs="B Nazanin" w:hint="cs"/>
          <w:rtl/>
        </w:rPr>
        <w:t>.</w:t>
      </w:r>
    </w:p>
    <w:p w:rsidR="00F33937" w:rsidRDefault="00BA2F58" w:rsidP="0059419E">
      <w:pPr>
        <w:pStyle w:val="NormalWeb"/>
        <w:keepNext/>
        <w:bidi/>
        <w:spacing w:after="240" w:afterAutospacing="0"/>
        <w:jc w:val="lowKashida"/>
        <w:rPr>
          <w:ins w:id="123" w:author="SCICT" w:date="2012-12-17T07:33:00Z"/>
          <w:rFonts w:cs="B Nazanin" w:hint="cs"/>
          <w:rtl/>
        </w:rPr>
      </w:pPr>
      <w:r w:rsidRPr="008C3514">
        <w:rPr>
          <w:rFonts w:cs="B Nazanin" w:hint="cs"/>
          <w:rtl/>
        </w:rPr>
        <w:t>ب</w:t>
      </w:r>
      <w:r w:rsidRPr="008C3514">
        <w:rPr>
          <w:rFonts w:cs="B Nazanin"/>
          <w:rtl/>
        </w:rPr>
        <w:t xml:space="preserve">رای نمونه </w:t>
      </w:r>
      <w:r w:rsidRPr="008C3514">
        <w:rPr>
          <w:rFonts w:cs="B Nazanin" w:hint="cs"/>
          <w:rtl/>
          <w:lang w:bidi="fa-IR"/>
        </w:rPr>
        <w:t>و</w:t>
      </w:r>
      <w:r w:rsidRPr="008C3514">
        <w:rPr>
          <w:rFonts w:cs="B Nazanin"/>
          <w:rtl/>
        </w:rPr>
        <w:t xml:space="preserve"> بر اساس </w:t>
      </w:r>
      <w:r w:rsidRPr="008C3514">
        <w:rPr>
          <w:rFonts w:cs="B Nazanin" w:hint="cs"/>
          <w:rtl/>
        </w:rPr>
        <w:t>شکل</w:t>
      </w:r>
      <w:r w:rsidRPr="008C3514">
        <w:rPr>
          <w:rFonts w:cs="B Nazanin"/>
          <w:b/>
          <w:bCs/>
          <w:rtl/>
        </w:rPr>
        <w:t xml:space="preserve"> </w:t>
      </w:r>
      <w:r w:rsidRPr="008C3514">
        <w:rPr>
          <w:rFonts w:cs="B Nazanin" w:hint="cs"/>
          <w:rtl/>
        </w:rPr>
        <w:t>3</w:t>
      </w:r>
      <w:r w:rsidR="007D738C" w:rsidRPr="008C3514">
        <w:rPr>
          <w:rFonts w:cs="B Nazanin"/>
          <w:rtl/>
        </w:rPr>
        <w:t>،</w:t>
      </w:r>
      <w:r w:rsidRPr="008C3514">
        <w:rPr>
          <w:rFonts w:cs="B Nazanin"/>
          <w:rtl/>
        </w:rPr>
        <w:t xml:space="preserve"> ر</w:t>
      </w:r>
      <w:r w:rsidRPr="008C3514">
        <w:rPr>
          <w:rFonts w:cs="B Nazanin" w:hint="cs"/>
          <w:rtl/>
        </w:rPr>
        <w:t>ئ</w:t>
      </w:r>
      <w:r w:rsidRPr="008C3514">
        <w:rPr>
          <w:rFonts w:cs="B Nazanin"/>
          <w:rtl/>
        </w:rPr>
        <w:t xml:space="preserve">وس </w:t>
      </w:r>
      <w:r w:rsidRPr="008C3514">
        <w:rPr>
          <w:rFonts w:cs="B Nazanin"/>
        </w:rPr>
        <w:t>C1</w:t>
      </w:r>
      <w:r w:rsidRPr="008C3514">
        <w:rPr>
          <w:rFonts w:cs="B Nazanin"/>
          <w:rtl/>
        </w:rPr>
        <w:t xml:space="preserve"> تا </w:t>
      </w:r>
      <w:r w:rsidRPr="008C3514">
        <w:rPr>
          <w:rFonts w:cs="B Nazanin"/>
        </w:rPr>
        <w:t>C4</w:t>
      </w:r>
      <w:r w:rsidRPr="008C3514">
        <w:rPr>
          <w:rFonts w:cs="B Nazanin" w:hint="cs"/>
          <w:rtl/>
          <w:lang w:bidi="fa-IR"/>
        </w:rPr>
        <w:t xml:space="preserve"> </w:t>
      </w:r>
      <w:r w:rsidRPr="008C3514">
        <w:rPr>
          <w:rFonts w:cs="B Nazanin"/>
          <w:rtl/>
        </w:rPr>
        <w:t xml:space="preserve">از نظر </w:t>
      </w:r>
      <w:r w:rsidR="007D738C" w:rsidRPr="008C3514">
        <w:rPr>
          <w:rFonts w:cs="B Nazanin"/>
          <w:rtl/>
        </w:rPr>
        <w:t>مفهوم</w:t>
      </w:r>
      <w:r w:rsidR="007D738C" w:rsidRPr="008C3514">
        <w:rPr>
          <w:rFonts w:cs="B Nazanin" w:hint="cs"/>
          <w:rtl/>
        </w:rPr>
        <w:t>ی</w:t>
      </w:r>
      <w:r w:rsidRPr="008C3514">
        <w:rPr>
          <w:rFonts w:cs="B Nazanin"/>
          <w:rtl/>
        </w:rPr>
        <w:t xml:space="preserve"> نم</w:t>
      </w:r>
      <w:r w:rsidRPr="008C3514">
        <w:rPr>
          <w:rFonts w:cs="B Nazanin" w:hint="cs"/>
          <w:rtl/>
        </w:rPr>
        <w:t>ا</w:t>
      </w:r>
      <w:r w:rsidRPr="008C3514">
        <w:rPr>
          <w:rFonts w:cs="B Nazanin"/>
          <w:rtl/>
        </w:rPr>
        <w:t>ی</w:t>
      </w:r>
      <w:r w:rsidRPr="008C3514">
        <w:rPr>
          <w:rFonts w:cs="B Nazanin" w:hint="cs"/>
          <w:rtl/>
        </w:rPr>
        <w:t>ا</w:t>
      </w:r>
      <w:r w:rsidRPr="008C3514">
        <w:rPr>
          <w:rFonts w:cs="B Nazanin"/>
          <w:rtl/>
        </w:rPr>
        <w:t xml:space="preserve">نگر یک </w:t>
      </w:r>
      <w:r w:rsidR="00616A8F" w:rsidRPr="008C3514">
        <w:rPr>
          <w:rFonts w:cs="B Nazanin"/>
          <w:rtl/>
        </w:rPr>
        <w:t>منط</w:t>
      </w:r>
      <w:r w:rsidR="00616A8F" w:rsidRPr="008C3514">
        <w:rPr>
          <w:rFonts w:cs="B Nazanin" w:hint="cs"/>
          <w:rtl/>
        </w:rPr>
        <w:t>قه</w:t>
      </w:r>
      <w:r w:rsidR="00616A8F" w:rsidRPr="008C3514">
        <w:rPr>
          <w:rFonts w:cs="B Nazanin"/>
          <w:rtl/>
        </w:rPr>
        <w:t xml:space="preserve"> </w:t>
      </w:r>
      <w:r w:rsidRPr="008C3514">
        <w:rPr>
          <w:rFonts w:cs="B Nazanin"/>
          <w:rtl/>
        </w:rPr>
        <w:t xml:space="preserve">قابل پوشش توسط نیروهای </w:t>
      </w:r>
      <w:r w:rsidR="00F11251" w:rsidRPr="008C3514">
        <w:rPr>
          <w:rFonts w:cs="B Nazanin"/>
          <w:rtl/>
        </w:rPr>
        <w:t>تعقیب</w:t>
      </w:r>
      <w:r w:rsidR="00F11251" w:rsidRPr="008C3514">
        <w:rPr>
          <w:rFonts w:cs="B Nazanin" w:hint="cs"/>
          <w:rtl/>
        </w:rPr>
        <w:t>‌</w:t>
      </w:r>
      <w:r w:rsidRPr="008C3514">
        <w:rPr>
          <w:rFonts w:cs="B Nazanin"/>
          <w:rtl/>
        </w:rPr>
        <w:t>کنند</w:t>
      </w:r>
      <w:r w:rsidRPr="008C3514">
        <w:rPr>
          <w:rFonts w:cs="B Nazanin" w:hint="cs"/>
          <w:rtl/>
        </w:rPr>
        <w:t>ه</w:t>
      </w:r>
      <w:r w:rsidRPr="008C3514">
        <w:rPr>
          <w:rFonts w:cs="B Nazanin"/>
          <w:rtl/>
        </w:rPr>
        <w:t xml:space="preserve"> </w:t>
      </w:r>
      <w:r w:rsidR="00915104" w:rsidRPr="008C3514">
        <w:rPr>
          <w:rFonts w:cs="B Nazanin"/>
          <w:rtl/>
        </w:rPr>
        <w:t>است</w:t>
      </w:r>
      <w:r w:rsidRPr="008C3514">
        <w:rPr>
          <w:rFonts w:cs="B Nazanin" w:hint="cs"/>
          <w:rtl/>
        </w:rPr>
        <w:t xml:space="preserve">، </w:t>
      </w:r>
      <w:r w:rsidRPr="008C3514">
        <w:rPr>
          <w:rFonts w:cs="B Nazanin"/>
          <w:rtl/>
        </w:rPr>
        <w:t xml:space="preserve">پس ما در درخت خود، </w:t>
      </w:r>
      <w:r w:rsidRPr="008C3514">
        <w:rPr>
          <w:rFonts w:cs="B Nazanin" w:hint="cs"/>
          <w:rtl/>
        </w:rPr>
        <w:t xml:space="preserve">برای چنین رئوسی، </w:t>
      </w:r>
      <w:r w:rsidRPr="008C3514">
        <w:rPr>
          <w:rFonts w:cs="B Nazanin"/>
          <w:rtl/>
        </w:rPr>
        <w:t xml:space="preserve">یک </w:t>
      </w:r>
      <w:r w:rsidR="00256E12" w:rsidRPr="008C3514">
        <w:rPr>
          <w:rFonts w:cs="B Nazanin"/>
          <w:rtl/>
        </w:rPr>
        <w:t>رأس</w:t>
      </w:r>
      <w:r w:rsidRPr="008C3514">
        <w:rPr>
          <w:rFonts w:cs="B Nazanin"/>
          <w:rtl/>
        </w:rPr>
        <w:t xml:space="preserve"> را</w:t>
      </w:r>
      <w:r w:rsidRPr="008C3514">
        <w:rPr>
          <w:rFonts w:cs="B Nazanin" w:hint="cs"/>
          <w:rtl/>
        </w:rPr>
        <w:t xml:space="preserve"> </w:t>
      </w:r>
      <w:r w:rsidRPr="008C3514">
        <w:rPr>
          <w:rFonts w:cs="B Nazanin"/>
          <w:rtl/>
        </w:rPr>
        <w:t xml:space="preserve">به عنوان نماینده برای قرارگیری </w:t>
      </w:r>
      <w:r w:rsidRPr="008C3514">
        <w:rPr>
          <w:rFonts w:cs="B Nazanin" w:hint="cs"/>
          <w:rtl/>
        </w:rPr>
        <w:t>عامل</w:t>
      </w:r>
      <w:r w:rsidRPr="008C3514">
        <w:rPr>
          <w:rFonts w:cs="B Nazanin"/>
          <w:rtl/>
        </w:rPr>
        <w:t xml:space="preserve"> استفاده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Pr="008C3514">
        <w:rPr>
          <w:rFonts w:cs="B Nazanin" w:hint="cs"/>
          <w:rtl/>
        </w:rPr>
        <w:t>.</w:t>
      </w:r>
    </w:p>
    <w:p w:rsidR="0059419E" w:rsidRDefault="00BA2F58" w:rsidP="00F33937">
      <w:pPr>
        <w:pStyle w:val="NormalWeb"/>
        <w:keepNext/>
        <w:bidi/>
        <w:spacing w:after="240" w:afterAutospacing="0"/>
        <w:jc w:val="lowKashida"/>
      </w:pPr>
      <w:r w:rsidRPr="008C3514">
        <w:rPr>
          <w:rFonts w:cs="B Nazanin"/>
          <w:rtl/>
        </w:rPr>
        <w:t xml:space="preserve"> </w:t>
      </w:r>
      <w:r w:rsidRPr="008C3514">
        <w:rPr>
          <w:rFonts w:cs="B Nazanin"/>
        </w:rPr>
        <w:br/>
      </w:r>
      <w:r w:rsidRPr="008C3514">
        <w:rPr>
          <w:rFonts w:cs="B Nazanin" w:hint="cs"/>
          <w:noProof/>
        </w:rPr>
        <w:drawing>
          <wp:inline distT="0" distB="0" distL="0" distR="0">
            <wp:extent cx="2969090" cy="1784464"/>
            <wp:effectExtent l="0" t="0" r="3175" b="6350"/>
            <wp:docPr id="4" name="Picture 4" descr="C:\Users\EmadPres\Desktop\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dPres\Desktop\Base2.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3156" cy="1786908"/>
                    </a:xfrm>
                    <a:prstGeom prst="rect">
                      <a:avLst/>
                    </a:prstGeom>
                    <a:noFill/>
                    <a:ln>
                      <a:noFill/>
                    </a:ln>
                  </pic:spPr>
                </pic:pic>
              </a:graphicData>
            </a:graphic>
          </wp:inline>
        </w:drawing>
      </w:r>
    </w:p>
    <w:p w:rsidR="00BA2F58" w:rsidRPr="00D10A51" w:rsidRDefault="0046612B" w:rsidP="0059419E">
      <w:pPr>
        <w:pStyle w:val="Caption"/>
        <w:bidi/>
        <w:jc w:val="center"/>
        <w:rPr>
          <w:rFonts w:cs="B Nazanin"/>
          <w:b w:val="0"/>
          <w:bCs w:val="0"/>
          <w:color w:val="auto"/>
          <w:rtl/>
          <w:rPrChange w:id="124" w:author="SCICT" w:date="2012-12-17T00:38:00Z">
            <w:rPr>
              <w:rFonts w:cs="B Nazanin"/>
              <w:b w:val="0"/>
              <w:bCs w:val="0"/>
              <w:rtl/>
            </w:rPr>
          </w:rPrChange>
        </w:rPr>
      </w:pPr>
      <w:r w:rsidRPr="0046612B">
        <w:rPr>
          <w:rFonts w:cs="B Nazanin" w:hint="cs"/>
          <w:b w:val="0"/>
          <w:bCs w:val="0"/>
          <w:color w:val="auto"/>
          <w:rtl/>
          <w:rPrChange w:id="125" w:author="SCICT" w:date="2012-12-17T00:38:00Z">
            <w:rPr>
              <w:rFonts w:cs="B Nazanin" w:hint="cs"/>
              <w:b w:val="0"/>
              <w:bCs w:val="0"/>
              <w:color w:val="auto"/>
              <w:sz w:val="22"/>
              <w:szCs w:val="22"/>
              <w:rtl/>
            </w:rPr>
          </w:rPrChange>
        </w:rPr>
        <w:t>شکل</w:t>
      </w:r>
      <w:r w:rsidRPr="0046612B">
        <w:rPr>
          <w:rFonts w:cs="B Nazanin"/>
          <w:b w:val="0"/>
          <w:bCs w:val="0"/>
          <w:color w:val="auto"/>
          <w:rtl/>
          <w:rPrChange w:id="126" w:author="SCICT" w:date="2012-12-17T00:38:00Z">
            <w:rPr>
              <w:rFonts w:cs="B Nazanin"/>
              <w:b w:val="0"/>
              <w:bCs w:val="0"/>
              <w:color w:val="auto"/>
              <w:sz w:val="22"/>
              <w:szCs w:val="22"/>
              <w:rtl/>
            </w:rPr>
          </w:rPrChange>
        </w:rPr>
        <w:t xml:space="preserve"> </w:t>
      </w:r>
      <w:r w:rsidRPr="0046612B">
        <w:rPr>
          <w:rFonts w:cs="B Nazanin"/>
          <w:b w:val="0"/>
          <w:bCs w:val="0"/>
          <w:color w:val="auto"/>
          <w:rtl/>
          <w:rPrChange w:id="127" w:author="SCICT" w:date="2012-12-17T00:38:00Z">
            <w:rPr>
              <w:rFonts w:cs="B Nazanin"/>
              <w:b w:val="0"/>
              <w:bCs w:val="0"/>
              <w:color w:val="auto"/>
              <w:sz w:val="22"/>
              <w:szCs w:val="22"/>
              <w:rtl/>
            </w:rPr>
          </w:rPrChange>
        </w:rPr>
        <w:fldChar w:fldCharType="begin"/>
      </w:r>
      <w:r w:rsidRPr="0046612B">
        <w:rPr>
          <w:rFonts w:cs="B Nazanin"/>
          <w:b w:val="0"/>
          <w:bCs w:val="0"/>
          <w:color w:val="auto"/>
          <w:rtl/>
          <w:rPrChange w:id="128" w:author="SCICT" w:date="2012-12-17T00:38:00Z">
            <w:rPr>
              <w:rFonts w:cs="B Nazanin"/>
              <w:b w:val="0"/>
              <w:bCs w:val="0"/>
              <w:color w:val="auto"/>
              <w:sz w:val="22"/>
              <w:szCs w:val="22"/>
              <w:rtl/>
            </w:rPr>
          </w:rPrChange>
        </w:rPr>
        <w:instrText xml:space="preserve"> </w:instrText>
      </w:r>
      <w:r w:rsidRPr="0046612B">
        <w:rPr>
          <w:rFonts w:cs="B Nazanin"/>
          <w:b w:val="0"/>
          <w:bCs w:val="0"/>
          <w:color w:val="auto"/>
          <w:rPrChange w:id="129" w:author="SCICT" w:date="2012-12-17T00:38:00Z">
            <w:rPr>
              <w:rFonts w:cs="B Nazanin"/>
              <w:b w:val="0"/>
              <w:bCs w:val="0"/>
              <w:color w:val="auto"/>
              <w:sz w:val="22"/>
              <w:szCs w:val="22"/>
            </w:rPr>
          </w:rPrChange>
        </w:rPr>
        <w:instrText>SEQ</w:instrText>
      </w:r>
      <w:r w:rsidRPr="0046612B">
        <w:rPr>
          <w:rFonts w:cs="B Nazanin"/>
          <w:b w:val="0"/>
          <w:bCs w:val="0"/>
          <w:color w:val="auto"/>
          <w:rtl/>
          <w:rPrChange w:id="130" w:author="SCICT" w:date="2012-12-17T00:38:00Z">
            <w:rPr>
              <w:rFonts w:cs="B Nazanin"/>
              <w:b w:val="0"/>
              <w:bCs w:val="0"/>
              <w:color w:val="auto"/>
              <w:sz w:val="22"/>
              <w:szCs w:val="22"/>
              <w:rtl/>
            </w:rPr>
          </w:rPrChange>
        </w:rPr>
        <w:instrText xml:space="preserve"> </w:instrText>
      </w:r>
      <w:r w:rsidRPr="0046612B">
        <w:rPr>
          <w:rFonts w:cs="B Nazanin" w:hint="cs"/>
          <w:b w:val="0"/>
          <w:bCs w:val="0"/>
          <w:color w:val="auto"/>
          <w:rtl/>
          <w:rPrChange w:id="131" w:author="SCICT" w:date="2012-12-17T00:38:00Z">
            <w:rPr>
              <w:rFonts w:cs="B Nazanin" w:hint="cs"/>
              <w:b w:val="0"/>
              <w:bCs w:val="0"/>
              <w:color w:val="auto"/>
              <w:sz w:val="22"/>
              <w:szCs w:val="22"/>
              <w:rtl/>
            </w:rPr>
          </w:rPrChange>
        </w:rPr>
        <w:instrText>شکل</w:instrText>
      </w:r>
      <w:r w:rsidRPr="0046612B">
        <w:rPr>
          <w:rFonts w:cs="B Nazanin"/>
          <w:b w:val="0"/>
          <w:bCs w:val="0"/>
          <w:color w:val="auto"/>
          <w:rtl/>
          <w:rPrChange w:id="132" w:author="SCICT" w:date="2012-12-17T00:38:00Z">
            <w:rPr>
              <w:rFonts w:cs="B Nazanin"/>
              <w:b w:val="0"/>
              <w:bCs w:val="0"/>
              <w:color w:val="auto"/>
              <w:sz w:val="22"/>
              <w:szCs w:val="22"/>
              <w:rtl/>
            </w:rPr>
          </w:rPrChange>
        </w:rPr>
        <w:instrText xml:space="preserve"> \* </w:instrText>
      </w:r>
      <w:r w:rsidRPr="0046612B">
        <w:rPr>
          <w:rFonts w:cs="B Nazanin"/>
          <w:b w:val="0"/>
          <w:bCs w:val="0"/>
          <w:color w:val="auto"/>
          <w:rPrChange w:id="133" w:author="SCICT" w:date="2012-12-17T00:38:00Z">
            <w:rPr>
              <w:rFonts w:cs="B Nazanin"/>
              <w:b w:val="0"/>
              <w:bCs w:val="0"/>
              <w:color w:val="auto"/>
              <w:sz w:val="22"/>
              <w:szCs w:val="22"/>
            </w:rPr>
          </w:rPrChange>
        </w:rPr>
        <w:instrText>ARABIC</w:instrText>
      </w:r>
      <w:r w:rsidRPr="0046612B">
        <w:rPr>
          <w:rFonts w:cs="B Nazanin"/>
          <w:b w:val="0"/>
          <w:bCs w:val="0"/>
          <w:color w:val="auto"/>
          <w:rtl/>
          <w:rPrChange w:id="134" w:author="SCICT" w:date="2012-12-17T00:38:00Z">
            <w:rPr>
              <w:rFonts w:cs="B Nazanin"/>
              <w:b w:val="0"/>
              <w:bCs w:val="0"/>
              <w:color w:val="auto"/>
              <w:sz w:val="22"/>
              <w:szCs w:val="22"/>
              <w:rtl/>
            </w:rPr>
          </w:rPrChange>
        </w:rPr>
        <w:instrText xml:space="preserve"> </w:instrText>
      </w:r>
      <w:r w:rsidRPr="0046612B">
        <w:rPr>
          <w:rFonts w:cs="B Nazanin"/>
          <w:b w:val="0"/>
          <w:bCs w:val="0"/>
          <w:color w:val="auto"/>
          <w:rtl/>
          <w:rPrChange w:id="135" w:author="SCICT" w:date="2012-12-17T00:38:00Z">
            <w:rPr>
              <w:rFonts w:cs="B Nazanin"/>
              <w:b w:val="0"/>
              <w:bCs w:val="0"/>
              <w:color w:val="auto"/>
              <w:sz w:val="22"/>
              <w:szCs w:val="22"/>
              <w:rtl/>
            </w:rPr>
          </w:rPrChange>
        </w:rPr>
        <w:fldChar w:fldCharType="separate"/>
      </w:r>
      <w:r w:rsidRPr="0046612B">
        <w:rPr>
          <w:rFonts w:cs="B Nazanin"/>
          <w:b w:val="0"/>
          <w:bCs w:val="0"/>
          <w:noProof/>
          <w:color w:val="auto"/>
          <w:rtl/>
          <w:rPrChange w:id="136" w:author="SCICT" w:date="2012-12-17T00:38:00Z">
            <w:rPr>
              <w:rFonts w:cs="B Nazanin"/>
              <w:b w:val="0"/>
              <w:bCs w:val="0"/>
              <w:noProof/>
              <w:color w:val="auto"/>
              <w:sz w:val="22"/>
              <w:szCs w:val="22"/>
              <w:rtl/>
            </w:rPr>
          </w:rPrChange>
        </w:rPr>
        <w:t>3</w:t>
      </w:r>
      <w:r w:rsidRPr="0046612B">
        <w:rPr>
          <w:rFonts w:cs="B Nazanin"/>
          <w:b w:val="0"/>
          <w:bCs w:val="0"/>
          <w:color w:val="auto"/>
          <w:rtl/>
          <w:rPrChange w:id="137" w:author="SCICT" w:date="2012-12-17T00:38:00Z">
            <w:rPr>
              <w:rFonts w:cs="B Nazanin"/>
              <w:b w:val="0"/>
              <w:bCs w:val="0"/>
              <w:color w:val="auto"/>
              <w:sz w:val="22"/>
              <w:szCs w:val="22"/>
              <w:rtl/>
            </w:rPr>
          </w:rPrChange>
        </w:rPr>
        <w:fldChar w:fldCharType="end"/>
      </w:r>
      <w:r w:rsidRPr="0046612B">
        <w:rPr>
          <w:rFonts w:cs="B Nazanin"/>
          <w:b w:val="0"/>
          <w:bCs w:val="0"/>
          <w:color w:val="auto"/>
          <w:rtl/>
          <w:rPrChange w:id="138" w:author="SCICT" w:date="2012-12-17T00:38:00Z">
            <w:rPr>
              <w:rFonts w:cs="B Nazanin"/>
              <w:b w:val="0"/>
              <w:bCs w:val="0"/>
              <w:color w:val="auto"/>
              <w:sz w:val="22"/>
              <w:szCs w:val="22"/>
              <w:rtl/>
            </w:rPr>
          </w:rPrChange>
        </w:rPr>
        <w:t xml:space="preserve">: </w:t>
      </w:r>
      <w:r w:rsidRPr="0046612B">
        <w:rPr>
          <w:rFonts w:cs="B Nazanin" w:hint="cs"/>
          <w:b w:val="0"/>
          <w:bCs w:val="0"/>
          <w:color w:val="auto"/>
          <w:rtl/>
          <w:rPrChange w:id="139" w:author="SCICT" w:date="2012-12-17T00:38:00Z">
            <w:rPr>
              <w:rFonts w:cs="B Nazanin" w:hint="cs"/>
              <w:b w:val="0"/>
              <w:bCs w:val="0"/>
              <w:color w:val="auto"/>
              <w:sz w:val="22"/>
              <w:szCs w:val="22"/>
              <w:rtl/>
            </w:rPr>
          </w:rPrChange>
        </w:rPr>
        <w:t>منطقه</w:t>
      </w:r>
      <w:del w:id="140" w:author="SCICT" w:date="2012-12-17T00:12:00Z">
        <w:r w:rsidRPr="0046612B">
          <w:rPr>
            <w:rFonts w:cs="B Nazanin"/>
            <w:b w:val="0"/>
            <w:bCs w:val="0"/>
            <w:color w:val="auto"/>
            <w:rtl/>
            <w:rPrChange w:id="141" w:author="SCICT" w:date="2012-12-17T00:38:00Z">
              <w:rPr>
                <w:rFonts w:cs="B Nazanin"/>
                <w:b w:val="0"/>
                <w:bCs w:val="0"/>
                <w:color w:val="auto"/>
                <w:sz w:val="22"/>
                <w:szCs w:val="22"/>
                <w:rtl/>
              </w:rPr>
            </w:rPrChange>
          </w:rPr>
          <w:delText xml:space="preserve"> </w:delText>
        </w:r>
        <w:r w:rsidRPr="0046612B">
          <w:rPr>
            <w:rFonts w:cs="B Nazanin" w:hint="cs"/>
            <w:b w:val="0"/>
            <w:bCs w:val="0"/>
            <w:color w:val="auto"/>
            <w:rtl/>
            <w:rPrChange w:id="142" w:author="SCICT" w:date="2012-12-17T00:38:00Z">
              <w:rPr>
                <w:rFonts w:cs="B Nazanin" w:hint="cs"/>
                <w:b w:val="0"/>
                <w:bCs w:val="0"/>
                <w:color w:val="auto"/>
                <w:sz w:val="22"/>
                <w:szCs w:val="22"/>
                <w:rtl/>
              </w:rPr>
            </w:rPrChange>
          </w:rPr>
          <w:delText>های</w:delText>
        </w:r>
        <w:r w:rsidRPr="0046612B">
          <w:rPr>
            <w:rFonts w:cs="B Nazanin"/>
            <w:b w:val="0"/>
            <w:bCs w:val="0"/>
            <w:color w:val="auto"/>
            <w:rtl/>
            <w:rPrChange w:id="143" w:author="SCICT" w:date="2012-12-17T00:38:00Z">
              <w:rPr>
                <w:rFonts w:cs="B Nazanin"/>
                <w:b w:val="0"/>
                <w:bCs w:val="0"/>
                <w:color w:val="auto"/>
                <w:sz w:val="22"/>
                <w:szCs w:val="22"/>
                <w:rtl/>
              </w:rPr>
            </w:rPrChange>
          </w:rPr>
          <w:delText xml:space="preserve"> </w:delText>
        </w:r>
      </w:del>
      <w:ins w:id="144" w:author="SCICT" w:date="2012-12-17T00:12:00Z">
        <w:r w:rsidRPr="0046612B">
          <w:rPr>
            <w:rFonts w:cs="B Nazanin" w:hint="cs"/>
            <w:b w:val="0"/>
            <w:bCs w:val="0"/>
            <w:color w:val="auto"/>
            <w:rtl/>
            <w:rPrChange w:id="145" w:author="SCICT" w:date="2012-12-17T00:38:00Z">
              <w:rPr>
                <w:rFonts w:cs="B Nazanin" w:hint="cs"/>
                <w:b w:val="0"/>
                <w:bCs w:val="0"/>
                <w:color w:val="auto"/>
                <w:sz w:val="22"/>
                <w:szCs w:val="22"/>
                <w:rtl/>
              </w:rPr>
            </w:rPrChange>
          </w:rPr>
          <w:t>‌های</w:t>
        </w:r>
        <w:r w:rsidRPr="0046612B">
          <w:rPr>
            <w:rFonts w:cs="B Nazanin"/>
            <w:b w:val="0"/>
            <w:bCs w:val="0"/>
            <w:color w:val="auto"/>
            <w:rtl/>
            <w:rPrChange w:id="146" w:author="SCICT" w:date="2012-12-17T00:38:00Z">
              <w:rPr>
                <w:rFonts w:cs="B Nazanin"/>
                <w:b w:val="0"/>
                <w:bCs w:val="0"/>
                <w:color w:val="auto"/>
                <w:sz w:val="22"/>
                <w:szCs w:val="22"/>
                <w:rtl/>
              </w:rPr>
            </w:rPrChange>
          </w:rPr>
          <w:t xml:space="preserve"> </w:t>
        </w:r>
      </w:ins>
      <w:r w:rsidRPr="0046612B">
        <w:rPr>
          <w:rFonts w:cs="B Nazanin" w:hint="cs"/>
          <w:b w:val="0"/>
          <w:bCs w:val="0"/>
          <w:color w:val="auto"/>
          <w:rtl/>
          <w:rPrChange w:id="147" w:author="SCICT" w:date="2012-12-17T00:38:00Z">
            <w:rPr>
              <w:rFonts w:cs="B Nazanin" w:hint="cs"/>
              <w:b w:val="0"/>
              <w:bCs w:val="0"/>
              <w:color w:val="auto"/>
              <w:sz w:val="22"/>
              <w:szCs w:val="22"/>
              <w:rtl/>
            </w:rPr>
          </w:rPrChange>
        </w:rPr>
        <w:t>قابل</w:t>
      </w:r>
      <w:r w:rsidRPr="0046612B">
        <w:rPr>
          <w:rFonts w:cs="B Nazanin"/>
          <w:b w:val="0"/>
          <w:bCs w:val="0"/>
          <w:color w:val="auto"/>
          <w:rtl/>
          <w:rPrChange w:id="148" w:author="SCICT" w:date="2012-12-17T00:38:00Z">
            <w:rPr>
              <w:rFonts w:cs="B Nazanin"/>
              <w:b w:val="0"/>
              <w:bCs w:val="0"/>
              <w:color w:val="auto"/>
              <w:sz w:val="22"/>
              <w:szCs w:val="22"/>
              <w:rtl/>
            </w:rPr>
          </w:rPrChange>
        </w:rPr>
        <w:t xml:space="preserve"> </w:t>
      </w:r>
      <w:r w:rsidRPr="0046612B">
        <w:rPr>
          <w:rFonts w:cs="B Nazanin" w:hint="cs"/>
          <w:b w:val="0"/>
          <w:bCs w:val="0"/>
          <w:color w:val="auto"/>
          <w:rtl/>
          <w:rPrChange w:id="149" w:author="SCICT" w:date="2012-12-17T00:38:00Z">
            <w:rPr>
              <w:rFonts w:cs="B Nazanin" w:hint="cs"/>
              <w:b w:val="0"/>
              <w:bCs w:val="0"/>
              <w:color w:val="auto"/>
              <w:sz w:val="22"/>
              <w:szCs w:val="22"/>
              <w:rtl/>
            </w:rPr>
          </w:rPrChange>
        </w:rPr>
        <w:t>پوشش</w:t>
      </w:r>
      <w:r w:rsidRPr="0046612B">
        <w:rPr>
          <w:rFonts w:cs="B Nazanin"/>
          <w:b w:val="0"/>
          <w:bCs w:val="0"/>
          <w:color w:val="auto"/>
          <w:rtl/>
          <w:rPrChange w:id="150" w:author="SCICT" w:date="2012-12-17T00:38:00Z">
            <w:rPr>
              <w:rFonts w:cs="B Nazanin"/>
              <w:b w:val="0"/>
              <w:bCs w:val="0"/>
              <w:color w:val="auto"/>
              <w:sz w:val="22"/>
              <w:szCs w:val="22"/>
              <w:rtl/>
            </w:rPr>
          </w:rPrChange>
        </w:rPr>
        <w:t xml:space="preserve"> </w:t>
      </w:r>
      <w:r w:rsidRPr="0046612B">
        <w:rPr>
          <w:rFonts w:cs="B Nazanin" w:hint="cs"/>
          <w:b w:val="0"/>
          <w:bCs w:val="0"/>
          <w:color w:val="auto"/>
          <w:rtl/>
          <w:rPrChange w:id="151" w:author="SCICT" w:date="2012-12-17T00:38:00Z">
            <w:rPr>
              <w:rFonts w:cs="B Nazanin" w:hint="cs"/>
              <w:b w:val="0"/>
              <w:bCs w:val="0"/>
              <w:color w:val="auto"/>
              <w:sz w:val="22"/>
              <w:szCs w:val="22"/>
              <w:rtl/>
            </w:rPr>
          </w:rPrChange>
        </w:rPr>
        <w:t>توسط</w:t>
      </w:r>
      <w:r w:rsidRPr="0046612B">
        <w:rPr>
          <w:rFonts w:cs="B Nazanin"/>
          <w:b w:val="0"/>
          <w:bCs w:val="0"/>
          <w:color w:val="auto"/>
          <w:rtl/>
          <w:rPrChange w:id="152" w:author="SCICT" w:date="2012-12-17T00:38:00Z">
            <w:rPr>
              <w:rFonts w:cs="B Nazanin"/>
              <w:b w:val="0"/>
              <w:bCs w:val="0"/>
              <w:color w:val="auto"/>
              <w:sz w:val="22"/>
              <w:szCs w:val="22"/>
              <w:rtl/>
            </w:rPr>
          </w:rPrChange>
        </w:rPr>
        <w:t xml:space="preserve"> </w:t>
      </w:r>
      <w:r w:rsidRPr="0046612B">
        <w:rPr>
          <w:rFonts w:cs="B Nazanin" w:hint="cs"/>
          <w:b w:val="0"/>
          <w:bCs w:val="0"/>
          <w:color w:val="auto"/>
          <w:rtl/>
          <w:rPrChange w:id="153" w:author="SCICT" w:date="2012-12-17T00:38:00Z">
            <w:rPr>
              <w:rFonts w:cs="B Nazanin" w:hint="cs"/>
              <w:b w:val="0"/>
              <w:bCs w:val="0"/>
              <w:color w:val="auto"/>
              <w:sz w:val="22"/>
              <w:szCs w:val="22"/>
              <w:rtl/>
            </w:rPr>
          </w:rPrChange>
        </w:rPr>
        <w:t>عامل</w:t>
      </w:r>
      <w:r w:rsidRPr="0046612B">
        <w:rPr>
          <w:rFonts w:cs="B Nazanin"/>
          <w:b w:val="0"/>
          <w:bCs w:val="0"/>
          <w:color w:val="auto"/>
          <w:rtl/>
          <w:rPrChange w:id="154" w:author="SCICT" w:date="2012-12-17T00:38:00Z">
            <w:rPr>
              <w:rFonts w:cs="B Nazanin"/>
              <w:b w:val="0"/>
              <w:bCs w:val="0"/>
              <w:color w:val="auto"/>
              <w:sz w:val="22"/>
              <w:szCs w:val="22"/>
              <w:rtl/>
            </w:rPr>
          </w:rPrChange>
        </w:rPr>
        <w:t xml:space="preserve"> </w:t>
      </w:r>
      <w:r w:rsidRPr="0046612B">
        <w:rPr>
          <w:rFonts w:cs="B Nazanin" w:hint="cs"/>
          <w:b w:val="0"/>
          <w:bCs w:val="0"/>
          <w:color w:val="auto"/>
          <w:rtl/>
          <w:rPrChange w:id="155" w:author="SCICT" w:date="2012-12-17T00:38:00Z">
            <w:rPr>
              <w:rFonts w:cs="B Nazanin" w:hint="cs"/>
              <w:b w:val="0"/>
              <w:bCs w:val="0"/>
              <w:color w:val="auto"/>
              <w:sz w:val="22"/>
              <w:szCs w:val="22"/>
              <w:rtl/>
            </w:rPr>
          </w:rPrChange>
        </w:rPr>
        <w:t>تعقیب‌کننده</w:t>
      </w:r>
    </w:p>
    <w:p w:rsidR="00D10A51" w:rsidRDefault="00BA2F58" w:rsidP="00BB528C">
      <w:pPr>
        <w:pStyle w:val="NormalWeb"/>
        <w:keepNext/>
        <w:bidi/>
        <w:spacing w:after="240" w:afterAutospacing="0"/>
        <w:jc w:val="lowKashida"/>
        <w:rPr>
          <w:ins w:id="156" w:author="SCICT" w:date="2012-12-17T00:37:00Z"/>
          <w:rFonts w:cs="B Nazanin"/>
          <w:rtl/>
        </w:rPr>
      </w:pPr>
      <w:r w:rsidRPr="008C3514">
        <w:rPr>
          <w:rFonts w:cs="B Nazanin"/>
          <w:rtl/>
        </w:rPr>
        <w:t>نحو</w:t>
      </w:r>
      <w:r w:rsidRPr="008C3514">
        <w:rPr>
          <w:rFonts w:cs="B Nazanin" w:hint="cs"/>
          <w:rtl/>
        </w:rPr>
        <w:t>ه</w:t>
      </w:r>
      <w:r w:rsidRPr="008C3514">
        <w:rPr>
          <w:rFonts w:cs="B Nazanin"/>
          <w:rtl/>
        </w:rPr>
        <w:t xml:space="preserve"> تشکیل این درخت را با یک مثال نشان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7D738C" w:rsidRPr="008C3514">
        <w:rPr>
          <w:rFonts w:cs="B Nazanin"/>
          <w:rtl/>
        </w:rPr>
        <w:t xml:space="preserve">. </w:t>
      </w:r>
      <w:r w:rsidR="007D738C" w:rsidRPr="008C3514">
        <w:rPr>
          <w:rFonts w:cs="B Nazanin"/>
          <w:rtl/>
        </w:rPr>
        <w:br/>
      </w:r>
      <w:r w:rsidRPr="008C3514">
        <w:rPr>
          <w:rFonts w:cs="B Nazanin"/>
          <w:rtl/>
        </w:rPr>
        <w:t xml:space="preserve">اگر فرض کنیم فرد در </w:t>
      </w:r>
      <w:r w:rsidRPr="008C3514">
        <w:rPr>
          <w:rFonts w:cs="B Nazanin" w:hint="cs"/>
          <w:rtl/>
        </w:rPr>
        <w:t xml:space="preserve">دست تعقیب </w:t>
      </w:r>
      <w:r w:rsidR="007D738C" w:rsidRPr="008C3514">
        <w:rPr>
          <w:rFonts w:cs="B Nazanin"/>
          <w:rtl/>
        </w:rPr>
        <w:t>به ترت</w:t>
      </w:r>
      <w:r w:rsidR="007D738C" w:rsidRPr="008C3514">
        <w:rPr>
          <w:rFonts w:cs="B Nazanin" w:hint="cs"/>
          <w:rtl/>
        </w:rPr>
        <w:t>ی</w:t>
      </w:r>
      <w:r w:rsidR="007D738C" w:rsidRPr="008C3514">
        <w:rPr>
          <w:rFonts w:cs="B Nazanin" w:hint="eastAsia"/>
          <w:rtl/>
        </w:rPr>
        <w:t>ب</w:t>
      </w:r>
      <w:r w:rsidRPr="008C3514">
        <w:rPr>
          <w:rFonts w:cs="B Nazanin"/>
          <w:rtl/>
        </w:rPr>
        <w:t xml:space="preserve"> از گذرگاه‌های</w:t>
      </w:r>
      <w:r w:rsidRPr="008C3514">
        <w:rPr>
          <w:rFonts w:cs="B Nazanin"/>
        </w:rPr>
        <w:t xml:space="preserve"> A </w:t>
      </w:r>
      <w:ins w:id="157" w:author="SCICT" w:date="2012-12-17T00:39:00Z">
        <w:r w:rsidR="00D10A51">
          <w:rPr>
            <w:rFonts w:cs="B Nazanin" w:hint="cs"/>
            <w:rtl/>
          </w:rPr>
          <w:t xml:space="preserve"> </w:t>
        </w:r>
      </w:ins>
      <w:r w:rsidRPr="008C3514">
        <w:rPr>
          <w:rFonts w:cs="B Nazanin"/>
          <w:rtl/>
        </w:rPr>
        <w:t>و</w:t>
      </w:r>
      <w:r w:rsidRPr="008C3514">
        <w:rPr>
          <w:rFonts w:cs="B Nazanin"/>
        </w:rPr>
        <w:t xml:space="preserve"> B </w:t>
      </w:r>
      <w:r w:rsidRPr="008C3514">
        <w:rPr>
          <w:rFonts w:cs="B Nazanin"/>
          <w:rtl/>
        </w:rPr>
        <w:t>گذشته باشد</w:t>
      </w:r>
      <w:r w:rsidR="007D738C" w:rsidRPr="008C3514">
        <w:rPr>
          <w:rFonts w:cs="B Nazanin"/>
          <w:rtl/>
        </w:rPr>
        <w:t>،</w:t>
      </w:r>
      <w:r w:rsidRPr="008C3514">
        <w:rPr>
          <w:rFonts w:cs="B Nazanin"/>
          <w:rtl/>
        </w:rPr>
        <w:t xml:space="preserve"> برای عمق </w:t>
      </w:r>
      <w:r w:rsidRPr="008C3514">
        <w:rPr>
          <w:rFonts w:cs="B Nazanin"/>
          <w:rtl/>
          <w:lang w:bidi="fa-IR"/>
        </w:rPr>
        <w:t>۲</w:t>
      </w:r>
      <w:r w:rsidRPr="008C3514">
        <w:rPr>
          <w:rFonts w:cs="B Nazanin"/>
          <w:rtl/>
        </w:rPr>
        <w:t xml:space="preserve">، درختی </w:t>
      </w:r>
      <w:r w:rsidR="00616A8F" w:rsidRPr="008C3514">
        <w:rPr>
          <w:rFonts w:cs="B Nazanin" w:hint="cs"/>
          <w:rtl/>
        </w:rPr>
        <w:t>مانند</w:t>
      </w:r>
      <w:r w:rsidR="007D738C" w:rsidRPr="008C3514">
        <w:rPr>
          <w:rFonts w:cs="B Nazanin"/>
          <w:rtl/>
        </w:rPr>
        <w:t xml:space="preserve"> شکل</w:t>
      </w:r>
      <w:r w:rsidRPr="008C3514">
        <w:rPr>
          <w:rFonts w:cs="B Nazanin"/>
          <w:rtl/>
        </w:rPr>
        <w:t xml:space="preserve"> </w:t>
      </w:r>
      <w:r w:rsidR="00616A8F" w:rsidRPr="008C3514">
        <w:rPr>
          <w:rFonts w:cs="B Nazanin" w:hint="cs"/>
          <w:rtl/>
        </w:rPr>
        <w:t xml:space="preserve">4 </w:t>
      </w:r>
      <w:r w:rsidRPr="008C3514">
        <w:rPr>
          <w:rFonts w:cs="B Nazanin"/>
          <w:rtl/>
        </w:rPr>
        <w:t>خواهیم داشت</w:t>
      </w:r>
      <w:r w:rsidRPr="008C3514">
        <w:rPr>
          <w:rFonts w:cs="B Nazanin" w:hint="cs"/>
          <w:rtl/>
        </w:rPr>
        <w:t>:</w:t>
      </w:r>
    </w:p>
    <w:p w:rsidR="00BB528C" w:rsidRDefault="00BA2F58" w:rsidP="00D10A51">
      <w:pPr>
        <w:pStyle w:val="NormalWeb"/>
        <w:keepNext/>
        <w:bidi/>
        <w:spacing w:after="240" w:afterAutospacing="0"/>
        <w:jc w:val="lowKashida"/>
      </w:pPr>
      <w:r w:rsidRPr="008C3514">
        <w:rPr>
          <w:rFonts w:cs="B Nazanin" w:hint="cs"/>
          <w:noProof/>
        </w:rPr>
        <w:drawing>
          <wp:inline distT="0" distB="0" distL="0" distR="0">
            <wp:extent cx="2828367" cy="1865376"/>
            <wp:effectExtent l="0" t="0" r="0" b="1905"/>
            <wp:docPr id="5" name="Picture 5" descr="C:\Users\EmadPres\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dPres\Desktop\P4.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3727" cy="1868911"/>
                    </a:xfrm>
                    <a:prstGeom prst="rect">
                      <a:avLst/>
                    </a:prstGeom>
                    <a:noFill/>
                    <a:ln>
                      <a:noFill/>
                    </a:ln>
                  </pic:spPr>
                </pic:pic>
              </a:graphicData>
            </a:graphic>
          </wp:inline>
        </w:drawing>
      </w:r>
    </w:p>
    <w:p w:rsidR="00BA2F58" w:rsidRPr="00D10A51" w:rsidRDefault="0046612B" w:rsidP="00BB528C">
      <w:pPr>
        <w:pStyle w:val="Caption"/>
        <w:bidi/>
        <w:jc w:val="center"/>
        <w:rPr>
          <w:rFonts w:cs="B Nazanin"/>
          <w:b w:val="0"/>
          <w:bCs w:val="0"/>
          <w:color w:val="auto"/>
          <w:rtl/>
          <w:rPrChange w:id="158" w:author="SCICT" w:date="2012-12-17T00:37:00Z">
            <w:rPr>
              <w:rFonts w:cs="B Nazanin"/>
              <w:b w:val="0"/>
              <w:bCs w:val="0"/>
              <w:rtl/>
            </w:rPr>
          </w:rPrChange>
        </w:rPr>
      </w:pPr>
      <w:r w:rsidRPr="0046612B">
        <w:rPr>
          <w:rFonts w:cs="B Nazanin" w:hint="cs"/>
          <w:b w:val="0"/>
          <w:bCs w:val="0"/>
          <w:color w:val="auto"/>
          <w:rtl/>
          <w:rPrChange w:id="159" w:author="SCICT" w:date="2012-12-17T00:37:00Z">
            <w:rPr>
              <w:rFonts w:cs="B Nazanin" w:hint="cs"/>
              <w:b w:val="0"/>
              <w:bCs w:val="0"/>
              <w:color w:val="auto"/>
              <w:sz w:val="22"/>
              <w:szCs w:val="22"/>
              <w:rtl/>
            </w:rPr>
          </w:rPrChange>
        </w:rPr>
        <w:t>شکل</w:t>
      </w:r>
      <w:r w:rsidRPr="0046612B">
        <w:rPr>
          <w:rFonts w:cs="B Nazanin"/>
          <w:b w:val="0"/>
          <w:bCs w:val="0"/>
          <w:color w:val="auto"/>
          <w:rtl/>
          <w:rPrChange w:id="160" w:author="SCICT" w:date="2012-12-17T00:37:00Z">
            <w:rPr>
              <w:rFonts w:cs="B Nazanin"/>
              <w:b w:val="0"/>
              <w:bCs w:val="0"/>
              <w:color w:val="auto"/>
              <w:sz w:val="22"/>
              <w:szCs w:val="22"/>
              <w:rtl/>
            </w:rPr>
          </w:rPrChange>
        </w:rPr>
        <w:t xml:space="preserve"> </w:t>
      </w:r>
      <w:r w:rsidRPr="0046612B">
        <w:rPr>
          <w:rFonts w:cs="B Nazanin"/>
          <w:b w:val="0"/>
          <w:bCs w:val="0"/>
          <w:color w:val="auto"/>
          <w:rtl/>
          <w:rPrChange w:id="161" w:author="SCICT" w:date="2012-12-17T00:37:00Z">
            <w:rPr>
              <w:rFonts w:cs="B Nazanin"/>
              <w:b w:val="0"/>
              <w:bCs w:val="0"/>
              <w:color w:val="auto"/>
              <w:sz w:val="22"/>
              <w:szCs w:val="22"/>
              <w:rtl/>
            </w:rPr>
          </w:rPrChange>
        </w:rPr>
        <w:fldChar w:fldCharType="begin"/>
      </w:r>
      <w:r w:rsidRPr="0046612B">
        <w:rPr>
          <w:rFonts w:cs="B Nazanin"/>
          <w:b w:val="0"/>
          <w:bCs w:val="0"/>
          <w:color w:val="auto"/>
          <w:rtl/>
          <w:rPrChange w:id="162" w:author="SCICT" w:date="2012-12-17T00:37:00Z">
            <w:rPr>
              <w:rFonts w:cs="B Nazanin"/>
              <w:b w:val="0"/>
              <w:bCs w:val="0"/>
              <w:color w:val="auto"/>
              <w:sz w:val="22"/>
              <w:szCs w:val="22"/>
              <w:rtl/>
            </w:rPr>
          </w:rPrChange>
        </w:rPr>
        <w:instrText xml:space="preserve"> </w:instrText>
      </w:r>
      <w:r w:rsidRPr="0046612B">
        <w:rPr>
          <w:rFonts w:cs="B Nazanin"/>
          <w:b w:val="0"/>
          <w:bCs w:val="0"/>
          <w:color w:val="auto"/>
          <w:rPrChange w:id="163" w:author="SCICT" w:date="2012-12-17T00:37:00Z">
            <w:rPr>
              <w:rFonts w:cs="B Nazanin"/>
              <w:b w:val="0"/>
              <w:bCs w:val="0"/>
              <w:color w:val="auto"/>
              <w:sz w:val="22"/>
              <w:szCs w:val="22"/>
            </w:rPr>
          </w:rPrChange>
        </w:rPr>
        <w:instrText>SEQ</w:instrText>
      </w:r>
      <w:r w:rsidRPr="0046612B">
        <w:rPr>
          <w:rFonts w:cs="B Nazanin"/>
          <w:b w:val="0"/>
          <w:bCs w:val="0"/>
          <w:color w:val="auto"/>
          <w:rtl/>
          <w:rPrChange w:id="164" w:author="SCICT" w:date="2012-12-17T00:37:00Z">
            <w:rPr>
              <w:rFonts w:cs="B Nazanin"/>
              <w:b w:val="0"/>
              <w:bCs w:val="0"/>
              <w:color w:val="auto"/>
              <w:sz w:val="22"/>
              <w:szCs w:val="22"/>
              <w:rtl/>
            </w:rPr>
          </w:rPrChange>
        </w:rPr>
        <w:instrText xml:space="preserve"> </w:instrText>
      </w:r>
      <w:r w:rsidRPr="0046612B">
        <w:rPr>
          <w:rFonts w:cs="B Nazanin" w:hint="cs"/>
          <w:b w:val="0"/>
          <w:bCs w:val="0"/>
          <w:color w:val="auto"/>
          <w:rtl/>
          <w:rPrChange w:id="165" w:author="SCICT" w:date="2012-12-17T00:37:00Z">
            <w:rPr>
              <w:rFonts w:cs="B Nazanin" w:hint="cs"/>
              <w:b w:val="0"/>
              <w:bCs w:val="0"/>
              <w:color w:val="auto"/>
              <w:sz w:val="22"/>
              <w:szCs w:val="22"/>
              <w:rtl/>
            </w:rPr>
          </w:rPrChange>
        </w:rPr>
        <w:instrText>شکل</w:instrText>
      </w:r>
      <w:r w:rsidRPr="0046612B">
        <w:rPr>
          <w:rFonts w:cs="B Nazanin"/>
          <w:b w:val="0"/>
          <w:bCs w:val="0"/>
          <w:color w:val="auto"/>
          <w:rtl/>
          <w:rPrChange w:id="166" w:author="SCICT" w:date="2012-12-17T00:37:00Z">
            <w:rPr>
              <w:rFonts w:cs="B Nazanin"/>
              <w:b w:val="0"/>
              <w:bCs w:val="0"/>
              <w:color w:val="auto"/>
              <w:sz w:val="22"/>
              <w:szCs w:val="22"/>
              <w:rtl/>
            </w:rPr>
          </w:rPrChange>
        </w:rPr>
        <w:instrText xml:space="preserve"> \* </w:instrText>
      </w:r>
      <w:r w:rsidRPr="0046612B">
        <w:rPr>
          <w:rFonts w:cs="B Nazanin"/>
          <w:b w:val="0"/>
          <w:bCs w:val="0"/>
          <w:color w:val="auto"/>
          <w:rPrChange w:id="167" w:author="SCICT" w:date="2012-12-17T00:37:00Z">
            <w:rPr>
              <w:rFonts w:cs="B Nazanin"/>
              <w:b w:val="0"/>
              <w:bCs w:val="0"/>
              <w:color w:val="auto"/>
              <w:sz w:val="22"/>
              <w:szCs w:val="22"/>
            </w:rPr>
          </w:rPrChange>
        </w:rPr>
        <w:instrText>ARABIC</w:instrText>
      </w:r>
      <w:r w:rsidRPr="0046612B">
        <w:rPr>
          <w:rFonts w:cs="B Nazanin"/>
          <w:b w:val="0"/>
          <w:bCs w:val="0"/>
          <w:color w:val="auto"/>
          <w:rtl/>
          <w:rPrChange w:id="168" w:author="SCICT" w:date="2012-12-17T00:37:00Z">
            <w:rPr>
              <w:rFonts w:cs="B Nazanin"/>
              <w:b w:val="0"/>
              <w:bCs w:val="0"/>
              <w:color w:val="auto"/>
              <w:sz w:val="22"/>
              <w:szCs w:val="22"/>
              <w:rtl/>
            </w:rPr>
          </w:rPrChange>
        </w:rPr>
        <w:instrText xml:space="preserve"> </w:instrText>
      </w:r>
      <w:r w:rsidRPr="0046612B">
        <w:rPr>
          <w:rFonts w:cs="B Nazanin"/>
          <w:b w:val="0"/>
          <w:bCs w:val="0"/>
          <w:color w:val="auto"/>
          <w:rtl/>
          <w:rPrChange w:id="169" w:author="SCICT" w:date="2012-12-17T00:37:00Z">
            <w:rPr>
              <w:rFonts w:cs="B Nazanin"/>
              <w:b w:val="0"/>
              <w:bCs w:val="0"/>
              <w:color w:val="auto"/>
              <w:sz w:val="22"/>
              <w:szCs w:val="22"/>
              <w:rtl/>
            </w:rPr>
          </w:rPrChange>
        </w:rPr>
        <w:fldChar w:fldCharType="separate"/>
      </w:r>
      <w:r w:rsidRPr="0046612B">
        <w:rPr>
          <w:rFonts w:cs="B Nazanin"/>
          <w:b w:val="0"/>
          <w:bCs w:val="0"/>
          <w:noProof/>
          <w:color w:val="auto"/>
          <w:rtl/>
          <w:rPrChange w:id="170" w:author="SCICT" w:date="2012-12-17T00:37:00Z">
            <w:rPr>
              <w:rFonts w:cs="B Nazanin"/>
              <w:b w:val="0"/>
              <w:bCs w:val="0"/>
              <w:noProof/>
              <w:color w:val="auto"/>
              <w:sz w:val="22"/>
              <w:szCs w:val="22"/>
              <w:rtl/>
            </w:rPr>
          </w:rPrChange>
        </w:rPr>
        <w:t>4</w:t>
      </w:r>
      <w:r w:rsidRPr="0046612B">
        <w:rPr>
          <w:rFonts w:cs="B Nazanin"/>
          <w:b w:val="0"/>
          <w:bCs w:val="0"/>
          <w:color w:val="auto"/>
          <w:rtl/>
          <w:rPrChange w:id="171" w:author="SCICT" w:date="2012-12-17T00:37:00Z">
            <w:rPr>
              <w:rFonts w:cs="B Nazanin"/>
              <w:b w:val="0"/>
              <w:bCs w:val="0"/>
              <w:color w:val="auto"/>
              <w:sz w:val="22"/>
              <w:szCs w:val="22"/>
              <w:rtl/>
            </w:rPr>
          </w:rPrChange>
        </w:rPr>
        <w:fldChar w:fldCharType="end"/>
      </w:r>
      <w:r w:rsidRPr="0046612B">
        <w:rPr>
          <w:rFonts w:cs="B Nazanin"/>
          <w:b w:val="0"/>
          <w:bCs w:val="0"/>
          <w:color w:val="auto"/>
          <w:rtl/>
          <w:rPrChange w:id="172" w:author="SCICT" w:date="2012-12-17T00:37:00Z">
            <w:rPr>
              <w:rFonts w:cs="B Nazanin"/>
              <w:b w:val="0"/>
              <w:bCs w:val="0"/>
              <w:color w:val="auto"/>
              <w:sz w:val="22"/>
              <w:szCs w:val="22"/>
              <w:rtl/>
            </w:rPr>
          </w:rPrChange>
        </w:rPr>
        <w:t xml:space="preserve">: </w:t>
      </w:r>
      <w:r w:rsidRPr="0046612B">
        <w:rPr>
          <w:rFonts w:cs="B Nazanin" w:hint="cs"/>
          <w:b w:val="0"/>
          <w:bCs w:val="0"/>
          <w:color w:val="auto"/>
          <w:rtl/>
          <w:rPrChange w:id="173" w:author="SCICT" w:date="2012-12-17T00:37:00Z">
            <w:rPr>
              <w:rFonts w:cs="B Nazanin" w:hint="cs"/>
              <w:b w:val="0"/>
              <w:bCs w:val="0"/>
              <w:color w:val="auto"/>
              <w:sz w:val="22"/>
              <w:szCs w:val="22"/>
              <w:rtl/>
            </w:rPr>
          </w:rPrChange>
        </w:rPr>
        <w:t>مثال</w:t>
      </w:r>
      <w:r w:rsidRPr="0046612B">
        <w:rPr>
          <w:rFonts w:cs="B Nazanin"/>
          <w:b w:val="0"/>
          <w:bCs w:val="0"/>
          <w:color w:val="auto"/>
          <w:rtl/>
          <w:rPrChange w:id="174" w:author="SCICT" w:date="2012-12-17T00:37:00Z">
            <w:rPr>
              <w:rFonts w:cs="B Nazanin"/>
              <w:b w:val="0"/>
              <w:bCs w:val="0"/>
              <w:color w:val="auto"/>
              <w:sz w:val="22"/>
              <w:szCs w:val="22"/>
              <w:rtl/>
            </w:rPr>
          </w:rPrChange>
        </w:rPr>
        <w:t xml:space="preserve"> </w:t>
      </w:r>
      <w:r w:rsidRPr="0046612B">
        <w:rPr>
          <w:rFonts w:cs="B Nazanin" w:hint="cs"/>
          <w:b w:val="0"/>
          <w:bCs w:val="0"/>
          <w:color w:val="auto"/>
          <w:rtl/>
          <w:rPrChange w:id="175" w:author="SCICT" w:date="2012-12-17T00:37:00Z">
            <w:rPr>
              <w:rFonts w:cs="B Nazanin" w:hint="cs"/>
              <w:b w:val="0"/>
              <w:bCs w:val="0"/>
              <w:color w:val="auto"/>
              <w:sz w:val="22"/>
              <w:szCs w:val="22"/>
              <w:rtl/>
            </w:rPr>
          </w:rPrChange>
        </w:rPr>
        <w:t>درخت</w:t>
      </w:r>
      <w:r w:rsidRPr="0046612B">
        <w:rPr>
          <w:rFonts w:cs="B Nazanin"/>
          <w:b w:val="0"/>
          <w:bCs w:val="0"/>
          <w:color w:val="auto"/>
          <w:rtl/>
          <w:rPrChange w:id="176" w:author="SCICT" w:date="2012-12-17T00:37:00Z">
            <w:rPr>
              <w:rFonts w:cs="B Nazanin"/>
              <w:b w:val="0"/>
              <w:bCs w:val="0"/>
              <w:color w:val="auto"/>
              <w:sz w:val="22"/>
              <w:szCs w:val="22"/>
              <w:rtl/>
            </w:rPr>
          </w:rPrChange>
        </w:rPr>
        <w:t xml:space="preserve"> </w:t>
      </w:r>
      <w:r w:rsidRPr="0046612B">
        <w:rPr>
          <w:rFonts w:cs="B Nazanin" w:hint="cs"/>
          <w:b w:val="0"/>
          <w:bCs w:val="0"/>
          <w:color w:val="auto"/>
          <w:rtl/>
          <w:rPrChange w:id="177" w:author="SCICT" w:date="2012-12-17T00:37:00Z">
            <w:rPr>
              <w:rFonts w:cs="B Nazanin" w:hint="cs"/>
              <w:b w:val="0"/>
              <w:bCs w:val="0"/>
              <w:color w:val="auto"/>
              <w:sz w:val="22"/>
              <w:szCs w:val="22"/>
              <w:rtl/>
            </w:rPr>
          </w:rPrChange>
        </w:rPr>
        <w:t>جستجو</w:t>
      </w:r>
      <w:r w:rsidRPr="0046612B">
        <w:rPr>
          <w:rFonts w:cs="B Nazanin"/>
          <w:b w:val="0"/>
          <w:bCs w:val="0"/>
          <w:color w:val="auto"/>
          <w:rtl/>
          <w:rPrChange w:id="178" w:author="SCICT" w:date="2012-12-17T00:37:00Z">
            <w:rPr>
              <w:rFonts w:cs="B Nazanin"/>
              <w:b w:val="0"/>
              <w:bCs w:val="0"/>
              <w:color w:val="auto"/>
              <w:sz w:val="22"/>
              <w:szCs w:val="22"/>
              <w:rtl/>
            </w:rPr>
          </w:rPrChange>
        </w:rPr>
        <w:t xml:space="preserve"> </w:t>
      </w:r>
      <w:r w:rsidRPr="0046612B">
        <w:rPr>
          <w:rFonts w:cs="B Nazanin" w:hint="cs"/>
          <w:b w:val="0"/>
          <w:bCs w:val="0"/>
          <w:color w:val="auto"/>
          <w:rtl/>
          <w:rPrChange w:id="179" w:author="SCICT" w:date="2012-12-17T00:37:00Z">
            <w:rPr>
              <w:rFonts w:cs="B Nazanin" w:hint="cs"/>
              <w:b w:val="0"/>
              <w:bCs w:val="0"/>
              <w:color w:val="auto"/>
              <w:sz w:val="22"/>
              <w:szCs w:val="22"/>
              <w:rtl/>
            </w:rPr>
          </w:rPrChange>
        </w:rPr>
        <w:t>در</w:t>
      </w:r>
      <w:r w:rsidRPr="0046612B">
        <w:rPr>
          <w:rFonts w:cs="B Nazanin"/>
          <w:b w:val="0"/>
          <w:bCs w:val="0"/>
          <w:color w:val="auto"/>
          <w:rtl/>
          <w:rPrChange w:id="180" w:author="SCICT" w:date="2012-12-17T00:37:00Z">
            <w:rPr>
              <w:rFonts w:cs="B Nazanin"/>
              <w:b w:val="0"/>
              <w:bCs w:val="0"/>
              <w:color w:val="auto"/>
              <w:sz w:val="22"/>
              <w:szCs w:val="22"/>
              <w:rtl/>
            </w:rPr>
          </w:rPrChange>
        </w:rPr>
        <w:t xml:space="preserve"> </w:t>
      </w:r>
      <w:r w:rsidRPr="0046612B">
        <w:rPr>
          <w:rFonts w:cs="B Nazanin" w:hint="cs"/>
          <w:b w:val="0"/>
          <w:bCs w:val="0"/>
          <w:color w:val="auto"/>
          <w:rtl/>
          <w:rPrChange w:id="181" w:author="SCICT" w:date="2012-12-17T00:37:00Z">
            <w:rPr>
              <w:rFonts w:cs="B Nazanin" w:hint="cs"/>
              <w:b w:val="0"/>
              <w:bCs w:val="0"/>
              <w:color w:val="auto"/>
              <w:sz w:val="22"/>
              <w:szCs w:val="22"/>
              <w:rtl/>
            </w:rPr>
          </w:rPrChange>
        </w:rPr>
        <w:t>عمق</w:t>
      </w:r>
      <w:r w:rsidRPr="0046612B">
        <w:rPr>
          <w:rFonts w:cs="B Nazanin"/>
          <w:b w:val="0"/>
          <w:bCs w:val="0"/>
          <w:color w:val="auto"/>
          <w:rtl/>
          <w:rPrChange w:id="182" w:author="SCICT" w:date="2012-12-17T00:37:00Z">
            <w:rPr>
              <w:rFonts w:cs="B Nazanin"/>
              <w:b w:val="0"/>
              <w:bCs w:val="0"/>
              <w:color w:val="auto"/>
              <w:sz w:val="22"/>
              <w:szCs w:val="22"/>
              <w:rtl/>
            </w:rPr>
          </w:rPrChange>
        </w:rPr>
        <w:t xml:space="preserve"> 2</w:t>
      </w:r>
    </w:p>
    <w:p w:rsidR="00D10A51" w:rsidRDefault="00BA2F58" w:rsidP="00B11543">
      <w:pPr>
        <w:pStyle w:val="NormalWeb"/>
        <w:bidi/>
        <w:spacing w:after="240" w:afterAutospacing="0"/>
        <w:jc w:val="lowKashida"/>
        <w:rPr>
          <w:ins w:id="183" w:author="SCICT" w:date="2012-12-17T00:39:00Z"/>
          <w:rFonts w:cs="B Nazanin"/>
          <w:rtl/>
        </w:rPr>
      </w:pPr>
      <w:r w:rsidRPr="008C3514">
        <w:rPr>
          <w:rFonts w:cs="B Nazanin"/>
          <w:rtl/>
        </w:rPr>
        <w:lastRenderedPageBreak/>
        <w:t xml:space="preserve">در این درخت وزن </w:t>
      </w:r>
      <w:r w:rsidR="007D738C" w:rsidRPr="008C3514">
        <w:rPr>
          <w:rFonts w:cs="B Nazanin" w:hint="cs"/>
          <w:rtl/>
        </w:rPr>
        <w:t>ی</w:t>
      </w:r>
      <w:r w:rsidR="007D738C" w:rsidRPr="008C3514">
        <w:rPr>
          <w:rFonts w:cs="B Nazanin" w:hint="eastAsia"/>
          <w:rtl/>
        </w:rPr>
        <w:t>ال‌ها</w:t>
      </w:r>
      <w:r w:rsidRPr="008C3514">
        <w:rPr>
          <w:rFonts w:cs="B Nazanin"/>
          <w:rtl/>
        </w:rPr>
        <w:t xml:space="preserve"> نمایانگر طول مسیر و وزن برگ‌ها </w:t>
      </w:r>
      <w:del w:id="184" w:author="SCICT" w:date="2012-12-17T00:56:00Z">
        <w:r w:rsidRPr="008C3514" w:rsidDel="00E7498C">
          <w:rPr>
            <w:rFonts w:cs="B Nazanin"/>
            <w:rtl/>
          </w:rPr>
          <w:delText>نشان دهنده</w:delText>
        </w:r>
      </w:del>
      <w:ins w:id="185" w:author="SCICT" w:date="2012-12-17T00:56:00Z">
        <w:r w:rsidR="00E7498C">
          <w:rPr>
            <w:rFonts w:cs="B Nazanin"/>
            <w:rtl/>
          </w:rPr>
          <w:t>نشان‌دهنده</w:t>
        </w:r>
      </w:ins>
      <w:r w:rsidRPr="008C3514">
        <w:rPr>
          <w:rFonts w:cs="B Nazanin"/>
          <w:rtl/>
        </w:rPr>
        <w:t xml:space="preserve"> </w:t>
      </w:r>
      <w:r w:rsidRPr="008C3514">
        <w:rPr>
          <w:rFonts w:cs="B Nazanin" w:hint="cs"/>
          <w:rtl/>
        </w:rPr>
        <w:t>احتمال</w:t>
      </w:r>
      <w:r w:rsidRPr="008C3514">
        <w:rPr>
          <w:rFonts w:cs="B Nazanin"/>
          <w:rtl/>
        </w:rPr>
        <w:t xml:space="preserve"> </w:t>
      </w:r>
      <w:r w:rsidRPr="008C3514">
        <w:rPr>
          <w:rFonts w:cs="B Nazanin" w:hint="cs"/>
          <w:rtl/>
        </w:rPr>
        <w:t>آن</w:t>
      </w:r>
      <w:r w:rsidRPr="008C3514">
        <w:rPr>
          <w:rFonts w:cs="B Nazanin"/>
          <w:rtl/>
        </w:rPr>
        <w:t xml:space="preserve"> </w:t>
      </w:r>
      <w:r w:rsidRPr="008C3514">
        <w:rPr>
          <w:rFonts w:cs="B Nazanin" w:hint="cs"/>
          <w:rtl/>
        </w:rPr>
        <w:t>مکان</w:t>
      </w:r>
      <w:r w:rsidRPr="008C3514">
        <w:rPr>
          <w:rFonts w:cs="B Nazanin"/>
          <w:rtl/>
        </w:rPr>
        <w:t xml:space="preserve"> </w:t>
      </w:r>
      <w:r w:rsidRPr="008C3514">
        <w:rPr>
          <w:rFonts w:cs="B Nazanin" w:hint="cs"/>
          <w:rtl/>
        </w:rPr>
        <w:t>اس</w:t>
      </w:r>
      <w:r w:rsidR="007D738C" w:rsidRPr="008C3514">
        <w:rPr>
          <w:rFonts w:cs="B Nazanin"/>
          <w:rtl/>
        </w:rPr>
        <w:t>ت. (</w:t>
      </w:r>
      <w:r w:rsidRPr="008C3514">
        <w:rPr>
          <w:rFonts w:cs="B Nazanin" w:hint="cs"/>
          <w:rtl/>
        </w:rPr>
        <w:t xml:space="preserve">احتمال آنکه فرد </w:t>
      </w:r>
      <w:r w:rsidR="00256E12" w:rsidRPr="008C3514">
        <w:rPr>
          <w:rFonts w:cs="B Nazanin"/>
          <w:rtl/>
        </w:rPr>
        <w:t>در حال</w:t>
      </w:r>
      <w:r w:rsidRPr="008C3514">
        <w:rPr>
          <w:rFonts w:cs="B Nazanin" w:hint="cs"/>
          <w:rtl/>
        </w:rPr>
        <w:t xml:space="preserve"> فرار به آن</w:t>
      </w:r>
      <w:r w:rsidR="00C94867" w:rsidRPr="008C3514">
        <w:rPr>
          <w:rFonts w:cs="B Nazanin" w:hint="cs"/>
          <w:rtl/>
        </w:rPr>
        <w:t xml:space="preserve"> </w:t>
      </w:r>
      <w:r w:rsidRPr="008C3514">
        <w:rPr>
          <w:rFonts w:cs="B Nazanin" w:hint="cs"/>
          <w:rtl/>
        </w:rPr>
        <w:t>جا بگریز</w:t>
      </w:r>
      <w:r w:rsidR="0031183C" w:rsidRPr="008C3514">
        <w:rPr>
          <w:rFonts w:cs="B Nazanin"/>
          <w:rtl/>
        </w:rPr>
        <w:t>د)</w:t>
      </w:r>
    </w:p>
    <w:p w:rsidR="00BA2F58" w:rsidRPr="008C3514" w:rsidRDefault="0031183C" w:rsidP="00D10A51">
      <w:pPr>
        <w:pStyle w:val="NormalWeb"/>
        <w:bidi/>
        <w:spacing w:after="240" w:afterAutospacing="0"/>
        <w:jc w:val="lowKashida"/>
        <w:rPr>
          <w:rFonts w:cs="B Nazanin"/>
          <w:rtl/>
        </w:rPr>
      </w:pPr>
      <w:r w:rsidRPr="008C3514">
        <w:rPr>
          <w:rFonts w:cs="B Nazanin"/>
          <w:rtl/>
        </w:rPr>
        <w:t xml:space="preserve"> </w:t>
      </w:r>
      <w:r w:rsidRPr="008C3514">
        <w:rPr>
          <w:rFonts w:cs="B Nazanin"/>
          <w:rtl/>
        </w:rPr>
        <w:br/>
      </w:r>
      <w:r w:rsidR="00BA2F58" w:rsidRPr="008C3514">
        <w:rPr>
          <w:rFonts w:cs="B Nazanin"/>
          <w:rtl/>
        </w:rPr>
        <w:t xml:space="preserve">در محاسبه این احتمالات ما </w:t>
      </w:r>
      <w:r w:rsidR="00BA2F58" w:rsidRPr="008C3514">
        <w:rPr>
          <w:rFonts w:cs="B Nazanin"/>
          <w:rtl/>
          <w:lang w:bidi="fa-IR"/>
        </w:rPr>
        <w:t>۲</w:t>
      </w:r>
      <w:r w:rsidR="008F164F" w:rsidRPr="008C3514">
        <w:rPr>
          <w:rFonts w:cs="B Nazanin"/>
          <w:rtl/>
        </w:rPr>
        <w:t xml:space="preserve"> معیار </w:t>
      </w:r>
      <w:r w:rsidR="007D738C" w:rsidRPr="008C3514">
        <w:rPr>
          <w:rFonts w:cs="B Nazanin"/>
          <w:rtl/>
        </w:rPr>
        <w:t>اصل</w:t>
      </w:r>
      <w:r w:rsidR="007D738C" w:rsidRPr="008C3514">
        <w:rPr>
          <w:rFonts w:cs="B Nazanin" w:hint="cs"/>
          <w:rtl/>
        </w:rPr>
        <w:t>ی</w:t>
      </w:r>
      <w:r w:rsidR="008F164F" w:rsidRPr="008C3514">
        <w:rPr>
          <w:rFonts w:cs="B Nazanin"/>
          <w:rtl/>
        </w:rPr>
        <w:t xml:space="preserve"> را </w:t>
      </w:r>
      <w:r w:rsidR="00C94867" w:rsidRPr="008C3514">
        <w:rPr>
          <w:rFonts w:cs="B Nazanin" w:hint="cs"/>
          <w:rtl/>
        </w:rPr>
        <w:t xml:space="preserve">مورد </w:t>
      </w:r>
      <w:r w:rsidR="008F164F" w:rsidRPr="008C3514">
        <w:rPr>
          <w:rFonts w:cs="B Nazanin" w:hint="cs"/>
          <w:rtl/>
        </w:rPr>
        <w:t>توجه</w:t>
      </w:r>
      <w:r w:rsidR="00BA2F58" w:rsidRPr="008C3514">
        <w:rPr>
          <w:rFonts w:cs="B Nazanin"/>
          <w:rtl/>
        </w:rPr>
        <w:t xml:space="preserve"> قرار دادیم</w:t>
      </w:r>
      <w:del w:id="186" w:author="SCICT" w:date="2012-12-17T00:40:00Z">
        <w:r w:rsidR="00BA2F58" w:rsidRPr="008C3514" w:rsidDel="00D10A51">
          <w:rPr>
            <w:rFonts w:cs="B Nazanin" w:hint="cs"/>
            <w:rtl/>
          </w:rPr>
          <w:delText xml:space="preserve"> :</w:delText>
        </w:r>
      </w:del>
      <w:ins w:id="187" w:author="SCICT" w:date="2012-12-17T00:40:00Z">
        <w:r w:rsidR="00D10A51">
          <w:rPr>
            <w:rFonts w:cs="B Nazanin" w:hint="cs"/>
            <w:rtl/>
          </w:rPr>
          <w:t>:</w:t>
        </w:r>
      </w:ins>
    </w:p>
    <w:p w:rsidR="00BA2F58" w:rsidRPr="008C3514" w:rsidRDefault="00BA2F58" w:rsidP="00B11543">
      <w:pPr>
        <w:pStyle w:val="NormalWeb"/>
        <w:bidi/>
        <w:spacing w:after="240" w:afterAutospacing="0"/>
        <w:jc w:val="lowKashida"/>
        <w:rPr>
          <w:rFonts w:cs="B Nazanin"/>
          <w:b/>
          <w:bCs/>
          <w:rtl/>
        </w:rPr>
      </w:pPr>
      <w:r w:rsidRPr="008C3514">
        <w:rPr>
          <w:rFonts w:cs="B Nazanin" w:hint="cs"/>
          <w:rtl/>
        </w:rPr>
        <w:t>1</w:t>
      </w:r>
      <w:r w:rsidRPr="008C3514">
        <w:rPr>
          <w:rFonts w:cs="B Nazanin" w:hint="cs"/>
          <w:b/>
          <w:bCs/>
          <w:rtl/>
        </w:rPr>
        <w:t xml:space="preserve">. </w:t>
      </w:r>
      <w:r w:rsidRPr="008C3514">
        <w:rPr>
          <w:rFonts w:cs="B Nazanin"/>
          <w:b/>
          <w:bCs/>
          <w:rtl/>
        </w:rPr>
        <w:t>م</w:t>
      </w:r>
      <w:r w:rsidRPr="008C3514">
        <w:rPr>
          <w:rFonts w:cs="B Nazanin" w:hint="cs"/>
          <w:b/>
          <w:bCs/>
          <w:rtl/>
        </w:rPr>
        <w:t>ی</w:t>
      </w:r>
      <w:r w:rsidRPr="008C3514">
        <w:rPr>
          <w:rFonts w:cs="B Nazanin"/>
          <w:b/>
          <w:bCs/>
          <w:rtl/>
        </w:rPr>
        <w:t>ز</w:t>
      </w:r>
      <w:r w:rsidRPr="008C3514">
        <w:rPr>
          <w:rFonts w:cs="B Nazanin" w:hint="cs"/>
          <w:b/>
          <w:bCs/>
          <w:rtl/>
        </w:rPr>
        <w:t>ا</w:t>
      </w:r>
      <w:r w:rsidRPr="008C3514">
        <w:rPr>
          <w:rFonts w:cs="B Nazanin"/>
          <w:b/>
          <w:bCs/>
          <w:rtl/>
        </w:rPr>
        <w:t xml:space="preserve">ن خطر </w:t>
      </w:r>
      <w:r w:rsidR="007D738C" w:rsidRPr="008C3514">
        <w:rPr>
          <w:rFonts w:cs="B Nazanin"/>
          <w:b/>
          <w:bCs/>
          <w:rtl/>
        </w:rPr>
        <w:t>گذرگاه‌ها</w:t>
      </w:r>
      <w:r w:rsidRPr="008C3514">
        <w:rPr>
          <w:rFonts w:cs="B Nazanin" w:hint="cs"/>
          <w:b/>
          <w:bCs/>
          <w:rtl/>
        </w:rPr>
        <w:t>:</w:t>
      </w:r>
    </w:p>
    <w:p w:rsidR="00BA2F58" w:rsidRPr="008C3514" w:rsidRDefault="00BA2F58" w:rsidP="00B11543">
      <w:pPr>
        <w:pStyle w:val="NormalWeb"/>
        <w:bidi/>
        <w:spacing w:after="240" w:afterAutospacing="0"/>
        <w:ind w:left="720"/>
        <w:jc w:val="lowKashida"/>
        <w:rPr>
          <w:rFonts w:cs="B Nazanin"/>
          <w:rtl/>
        </w:rPr>
      </w:pPr>
      <w:r w:rsidRPr="008C3514">
        <w:rPr>
          <w:rFonts w:cs="B Nazanin"/>
          <w:rtl/>
        </w:rPr>
        <w:t xml:space="preserve">این معیار </w:t>
      </w:r>
      <w:del w:id="188" w:author="SCICT" w:date="2012-12-17T00:41:00Z">
        <w:r w:rsidR="00D93415" w:rsidDel="00D10A51">
          <w:rPr>
            <w:rFonts w:cs="B Nazanin" w:hint="cs"/>
            <w:rtl/>
          </w:rPr>
          <w:delText>بصورت</w:delText>
        </w:r>
      </w:del>
      <w:ins w:id="189" w:author="SCICT" w:date="2012-12-17T00:41:00Z">
        <w:r w:rsidR="00D10A51">
          <w:rPr>
            <w:rFonts w:cs="B Nazanin" w:hint="cs"/>
            <w:rtl/>
          </w:rPr>
          <w:t>به صورت</w:t>
        </w:r>
      </w:ins>
      <w:r w:rsidR="00D93415">
        <w:rPr>
          <w:rFonts w:cs="B Nazanin" w:hint="cs"/>
          <w:rtl/>
        </w:rPr>
        <w:t xml:space="preserve"> </w:t>
      </w:r>
      <w:r w:rsidR="00883823">
        <w:rPr>
          <w:rFonts w:cs="B Nazanin" w:hint="cs"/>
          <w:rtl/>
        </w:rPr>
        <w:t xml:space="preserve">دلخواه </w:t>
      </w:r>
      <w:r w:rsidR="00034667" w:rsidRPr="008C3514">
        <w:rPr>
          <w:rFonts w:cs="B Nazanin"/>
          <w:rtl/>
        </w:rPr>
        <w:t>ارزش</w:t>
      </w:r>
      <w:r w:rsidR="00034667" w:rsidRPr="008C3514">
        <w:rPr>
          <w:rFonts w:cs="B Nazanin" w:hint="cs"/>
          <w:rtl/>
        </w:rPr>
        <w:t>‌</w:t>
      </w:r>
      <w:r w:rsidR="007D738C" w:rsidRPr="008C3514">
        <w:rPr>
          <w:rFonts w:cs="B Nazanin"/>
          <w:rtl/>
        </w:rPr>
        <w:t>ده</w:t>
      </w:r>
      <w:r w:rsidR="007D738C" w:rsidRPr="008C3514">
        <w:rPr>
          <w:rFonts w:cs="B Nazanin" w:hint="cs"/>
          <w:rtl/>
        </w:rPr>
        <w:t>ی</w:t>
      </w:r>
      <w:r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به شرایط فیزیکی یک </w:t>
      </w:r>
      <w:r w:rsidR="00256E12" w:rsidRPr="008C3514">
        <w:rPr>
          <w:rFonts w:cs="B Nazanin"/>
          <w:rtl/>
        </w:rPr>
        <w:t>رأس</w:t>
      </w:r>
      <w:r w:rsidRPr="008C3514">
        <w:rPr>
          <w:rFonts w:cs="B Nazanin"/>
          <w:rtl/>
        </w:rPr>
        <w:t xml:space="preserve"> و ع</w:t>
      </w:r>
      <w:r w:rsidR="004B22CF">
        <w:rPr>
          <w:rFonts w:cs="B Nazanin" w:hint="cs"/>
          <w:rtl/>
        </w:rPr>
        <w:t>و</w:t>
      </w:r>
      <w:r w:rsidR="00883823">
        <w:rPr>
          <w:rFonts w:cs="B Nazanin" w:hint="cs"/>
          <w:rtl/>
        </w:rPr>
        <w:t>ا</w:t>
      </w:r>
      <w:r w:rsidRPr="008C3514">
        <w:rPr>
          <w:rFonts w:cs="B Nazanin"/>
          <w:rtl/>
        </w:rPr>
        <w:t>مل</w:t>
      </w:r>
      <w:r w:rsidR="004B22CF">
        <w:rPr>
          <w:rFonts w:cs="B Nazanin" w:hint="cs"/>
          <w:rtl/>
        </w:rPr>
        <w:t xml:space="preserve">ی </w:t>
      </w:r>
      <w:r w:rsidRPr="008C3514">
        <w:rPr>
          <w:rFonts w:cs="B Nazanin"/>
          <w:rtl/>
        </w:rPr>
        <w:t xml:space="preserve">از این </w:t>
      </w:r>
      <w:r w:rsidRPr="008C3514">
        <w:rPr>
          <w:rFonts w:cs="B Nazanin" w:hint="cs"/>
          <w:rtl/>
        </w:rPr>
        <w:t xml:space="preserve">دست </w:t>
      </w:r>
      <w:r w:rsidRPr="008C3514">
        <w:rPr>
          <w:rFonts w:cs="B Nazanin"/>
          <w:rtl/>
        </w:rPr>
        <w:t>بستگی دارد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یک مکان</w:t>
      </w:r>
      <w:r w:rsidRPr="008C3514">
        <w:rPr>
          <w:rFonts w:cs="B Nazanin" w:hint="cs"/>
          <w:rtl/>
        </w:rPr>
        <w:t xml:space="preserve"> که دارای </w:t>
      </w:r>
      <w:r w:rsidRPr="008C3514">
        <w:rPr>
          <w:rFonts w:cs="B Nazanin"/>
          <w:rtl/>
        </w:rPr>
        <w:t>آیتم‌ها</w:t>
      </w:r>
      <w:r w:rsidRPr="008C3514">
        <w:rPr>
          <w:rFonts w:cs="B Nazanin" w:hint="cs"/>
          <w:rtl/>
        </w:rPr>
        <w:t>ی</w:t>
      </w:r>
      <w:r w:rsidRPr="008C3514">
        <w:rPr>
          <w:rFonts w:cs="B Nazanin"/>
          <w:rtl/>
        </w:rPr>
        <w:t>ی برای پنهان شدن بازیکن باشد،</w:t>
      </w:r>
      <w:r w:rsidRPr="008C3514">
        <w:rPr>
          <w:rFonts w:cs="B Nazanin" w:hint="cs"/>
          <w:rtl/>
        </w:rPr>
        <w:t xml:space="preserve"> </w:t>
      </w:r>
      <w:r w:rsidRPr="008C3514">
        <w:rPr>
          <w:rFonts w:cs="B Nazanin"/>
          <w:rtl/>
        </w:rPr>
        <w:t>نسبت به</w:t>
      </w:r>
      <w:r w:rsidRPr="008C3514">
        <w:rPr>
          <w:rFonts w:cs="B Nazanin" w:hint="cs"/>
          <w:rtl/>
        </w:rPr>
        <w:t xml:space="preserve"> </w:t>
      </w:r>
      <w:r w:rsidRPr="008C3514">
        <w:rPr>
          <w:rFonts w:cs="B Nazanin"/>
          <w:rtl/>
        </w:rPr>
        <w:t xml:space="preserve">یک </w:t>
      </w:r>
      <w:r w:rsidRPr="008C3514">
        <w:rPr>
          <w:rFonts w:cs="B Nazanin" w:hint="cs"/>
          <w:rtl/>
        </w:rPr>
        <w:t xml:space="preserve">مسیر که به </w:t>
      </w:r>
      <w:r w:rsidRPr="008C3514">
        <w:rPr>
          <w:rFonts w:cs="B Nazanin"/>
          <w:rtl/>
        </w:rPr>
        <w:t>بن‌بست</w:t>
      </w:r>
      <w:r w:rsidRPr="008C3514">
        <w:rPr>
          <w:rFonts w:cs="B Nazanin" w:hint="cs"/>
          <w:rtl/>
        </w:rPr>
        <w:t xml:space="preserve"> ختم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007D738C" w:rsidRPr="008C3514">
        <w:rPr>
          <w:rFonts w:cs="B Nazanin"/>
          <w:rtl/>
        </w:rPr>
        <w:t>مناسب‌تر</w:t>
      </w:r>
      <w:r w:rsidRPr="008C3514">
        <w:rPr>
          <w:rFonts w:cs="B Nazanin" w:hint="cs"/>
          <w:rtl/>
        </w:rPr>
        <w:t xml:space="preserve"> </w:t>
      </w:r>
      <w:r w:rsidRPr="008C3514">
        <w:rPr>
          <w:rFonts w:cs="B Nazanin"/>
          <w:rtl/>
        </w:rPr>
        <w:t xml:space="preserve">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از ارزش بالاتری</w:t>
      </w:r>
      <w:r w:rsidRPr="008C3514">
        <w:rPr>
          <w:rFonts w:cs="B Nazanin" w:hint="cs"/>
          <w:rtl/>
        </w:rPr>
        <w:t xml:space="preserve"> برخوردار </w:t>
      </w:r>
      <w:r w:rsidRPr="008C3514">
        <w:rPr>
          <w:rFonts w:cs="B Nazanin"/>
          <w:rtl/>
        </w:rPr>
        <w:t xml:space="preserve">خواهد </w:t>
      </w:r>
      <w:r w:rsidRPr="008C3514">
        <w:rPr>
          <w:rFonts w:cs="B Nazanin" w:hint="cs"/>
          <w:rtl/>
        </w:rPr>
        <w:t>بود.</w:t>
      </w:r>
    </w:p>
    <w:p w:rsidR="008F164F" w:rsidRPr="008C3514" w:rsidRDefault="00BA2F58" w:rsidP="00B11543">
      <w:pPr>
        <w:pStyle w:val="NormalWeb"/>
        <w:bidi/>
        <w:spacing w:after="240" w:afterAutospacing="0"/>
        <w:jc w:val="lowKashida"/>
        <w:rPr>
          <w:rFonts w:cs="B Nazanin"/>
          <w:rtl/>
        </w:rPr>
      </w:pPr>
      <w:r w:rsidRPr="008C3514">
        <w:rPr>
          <w:rFonts w:cs="B Nazanin" w:hint="cs"/>
          <w:rtl/>
        </w:rPr>
        <w:t>2</w:t>
      </w:r>
      <w:r w:rsidRPr="008C3514">
        <w:rPr>
          <w:rFonts w:cs="B Nazanin" w:hint="cs"/>
          <w:b/>
          <w:bCs/>
          <w:rtl/>
        </w:rPr>
        <w:t xml:space="preserve">. </w:t>
      </w:r>
      <w:r w:rsidRPr="008C3514">
        <w:rPr>
          <w:rFonts w:cs="B Nazanin"/>
          <w:b/>
          <w:bCs/>
          <w:rtl/>
        </w:rPr>
        <w:t xml:space="preserve">تاریخچه </w:t>
      </w:r>
      <w:r w:rsidR="007D738C" w:rsidRPr="008C3514">
        <w:rPr>
          <w:rFonts w:cs="B Nazanin"/>
          <w:b/>
          <w:bCs/>
          <w:rtl/>
        </w:rPr>
        <w:t>مس</w:t>
      </w:r>
      <w:r w:rsidR="007D738C" w:rsidRPr="008C3514">
        <w:rPr>
          <w:rFonts w:cs="B Nazanin" w:hint="cs"/>
          <w:b/>
          <w:bCs/>
          <w:rtl/>
        </w:rPr>
        <w:t>ی</w:t>
      </w:r>
      <w:r w:rsidR="007D738C" w:rsidRPr="008C3514">
        <w:rPr>
          <w:rFonts w:cs="B Nazanin" w:hint="eastAsia"/>
          <w:b/>
          <w:bCs/>
          <w:rtl/>
        </w:rPr>
        <w:t>رها</w:t>
      </w:r>
      <w:r w:rsidR="007D738C" w:rsidRPr="008C3514">
        <w:rPr>
          <w:rFonts w:cs="B Nazanin" w:hint="cs"/>
          <w:b/>
          <w:bCs/>
          <w:rtl/>
        </w:rPr>
        <w:t>ی</w:t>
      </w:r>
      <w:r w:rsidRPr="008C3514">
        <w:rPr>
          <w:rFonts w:cs="B Nazanin"/>
          <w:b/>
          <w:bCs/>
          <w:rtl/>
        </w:rPr>
        <w:t xml:space="preserve"> انتخابی</w:t>
      </w:r>
      <w:r w:rsidRPr="008C3514">
        <w:rPr>
          <w:rFonts w:cs="B Nazanin" w:hint="cs"/>
          <w:b/>
          <w:bCs/>
          <w:rtl/>
        </w:rPr>
        <w:t>:</w:t>
      </w:r>
    </w:p>
    <w:p w:rsidR="00BA2F58" w:rsidRPr="008C3514" w:rsidRDefault="00BA2F58" w:rsidP="00B11543">
      <w:pPr>
        <w:pStyle w:val="NormalWeb"/>
        <w:bidi/>
        <w:spacing w:after="240" w:afterAutospacing="0"/>
        <w:ind w:left="720"/>
        <w:jc w:val="lowKashida"/>
        <w:rPr>
          <w:rFonts w:cs="B Nazanin"/>
          <w:rtl/>
        </w:rPr>
      </w:pPr>
      <w:r w:rsidRPr="008C3514">
        <w:rPr>
          <w:rFonts w:cs="B Nazanin" w:hint="cs"/>
          <w:rtl/>
        </w:rPr>
        <w:t xml:space="preserve">در </w:t>
      </w:r>
      <w:r w:rsidRPr="008C3514">
        <w:rPr>
          <w:rFonts w:cs="B Nazanin"/>
          <w:rtl/>
        </w:rPr>
        <w:t>این قسمت</w:t>
      </w:r>
      <w:r w:rsidRPr="008C3514">
        <w:rPr>
          <w:rFonts w:cs="B Nazanin" w:hint="cs"/>
          <w:rtl/>
        </w:rPr>
        <w:t xml:space="preserve">، یک سیستم </w:t>
      </w:r>
      <w:r w:rsidR="00034667" w:rsidRPr="008C3514">
        <w:rPr>
          <w:rFonts w:cs="B Nazanin" w:hint="cs"/>
          <w:rtl/>
        </w:rPr>
        <w:t>ارزش‌</w:t>
      </w:r>
      <w:r w:rsidRPr="008C3514">
        <w:rPr>
          <w:rFonts w:cs="B Nazanin" w:hint="cs"/>
          <w:rtl/>
        </w:rPr>
        <w:t xml:space="preserve">دهی جداگانه برای </w:t>
      </w:r>
      <w:r w:rsidR="007D738C" w:rsidRPr="008C3514">
        <w:rPr>
          <w:rFonts w:cs="B Nazanin"/>
          <w:rtl/>
        </w:rPr>
        <w:t>گذرگاه‌ها</w:t>
      </w:r>
      <w:r w:rsidRPr="008C3514">
        <w:rPr>
          <w:rFonts w:cs="B Nazanin" w:hint="cs"/>
          <w:rtl/>
        </w:rPr>
        <w:t xml:space="preserve"> 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که </w:t>
      </w:r>
      <w:r w:rsidRPr="008C3514">
        <w:rPr>
          <w:rFonts w:cs="B Nazanin"/>
          <w:rtl/>
        </w:rPr>
        <w:t>بر اساس مش</w:t>
      </w:r>
      <w:r w:rsidRPr="008C3514">
        <w:rPr>
          <w:rFonts w:cs="B Nazanin" w:hint="cs"/>
          <w:rtl/>
        </w:rPr>
        <w:t>ا</w:t>
      </w:r>
      <w:r w:rsidRPr="008C3514">
        <w:rPr>
          <w:rFonts w:cs="B Nazanin"/>
          <w:rtl/>
        </w:rPr>
        <w:t>هد</w:t>
      </w:r>
      <w:r w:rsidRPr="008C3514">
        <w:rPr>
          <w:rFonts w:cs="B Nazanin" w:hint="cs"/>
          <w:rtl/>
        </w:rPr>
        <w:t>ا</w:t>
      </w:r>
      <w:r w:rsidRPr="008C3514">
        <w:rPr>
          <w:rFonts w:cs="B Nazanin"/>
          <w:rtl/>
        </w:rPr>
        <w:t xml:space="preserve">ت </w:t>
      </w:r>
      <w:r w:rsidR="007D738C" w:rsidRPr="008C3514">
        <w:rPr>
          <w:rFonts w:cs="B Nazanin"/>
          <w:rtl/>
        </w:rPr>
        <w:t>عامل‌ها</w:t>
      </w:r>
      <w:r w:rsidR="007D738C" w:rsidRPr="008C3514">
        <w:rPr>
          <w:rFonts w:cs="B Nazanin" w:hint="cs"/>
          <w:rtl/>
        </w:rPr>
        <w:t>ی</w:t>
      </w:r>
      <w:r w:rsidRPr="008C3514">
        <w:rPr>
          <w:rFonts w:cs="B Nazanin"/>
          <w:rtl/>
        </w:rPr>
        <w:t xml:space="preserve"> </w:t>
      </w:r>
      <w:r w:rsidR="00034667" w:rsidRPr="008C3514">
        <w:rPr>
          <w:rFonts w:cs="B Nazanin"/>
          <w:rtl/>
        </w:rPr>
        <w:t>تعقیب</w:t>
      </w:r>
      <w:r w:rsidR="00034667" w:rsidRPr="008C3514">
        <w:rPr>
          <w:rFonts w:cs="B Nazanin" w:hint="cs"/>
          <w:rtl/>
        </w:rPr>
        <w:t>‌</w:t>
      </w:r>
      <w:r w:rsidRPr="008C3514">
        <w:rPr>
          <w:rFonts w:cs="B Nazanin"/>
          <w:rtl/>
        </w:rPr>
        <w:t>کنند</w:t>
      </w:r>
      <w:r w:rsidRPr="008C3514">
        <w:rPr>
          <w:rFonts w:cs="B Nazanin" w:hint="cs"/>
          <w:rtl/>
        </w:rPr>
        <w:t xml:space="preserve">ه </w:t>
      </w:r>
      <w:r w:rsidRPr="008C3514">
        <w:rPr>
          <w:rFonts w:cs="B Nazanin"/>
          <w:rtl/>
        </w:rPr>
        <w:t xml:space="preserve">در </w:t>
      </w:r>
      <w:r w:rsidRPr="008C3514">
        <w:rPr>
          <w:rFonts w:cs="B Nazanin" w:hint="cs"/>
          <w:rtl/>
        </w:rPr>
        <w:t xml:space="preserve">حین </w:t>
      </w:r>
      <w:r w:rsidRPr="008C3514">
        <w:rPr>
          <w:rFonts w:cs="B Nazanin"/>
          <w:rtl/>
        </w:rPr>
        <w:t xml:space="preserve">تعقیب </w:t>
      </w:r>
      <w:r w:rsidRPr="008C3514">
        <w:rPr>
          <w:rFonts w:cs="B Nazanin" w:hint="cs"/>
          <w:rtl/>
        </w:rPr>
        <w:t xml:space="preserve">و بر اساس </w:t>
      </w:r>
      <w:r w:rsidR="007D738C" w:rsidRPr="008C3514">
        <w:rPr>
          <w:rFonts w:cs="B Nazanin"/>
          <w:rtl/>
        </w:rPr>
        <w:t>انتخاب‌ها</w:t>
      </w:r>
      <w:r w:rsidR="007D738C" w:rsidRPr="008C3514">
        <w:rPr>
          <w:rFonts w:cs="B Nazanin" w:hint="cs"/>
          <w:rtl/>
        </w:rPr>
        <w:t>ی</w:t>
      </w:r>
      <w:r w:rsidRPr="008C3514">
        <w:rPr>
          <w:rFonts w:cs="B Nazanin" w:hint="cs"/>
          <w:rtl/>
        </w:rPr>
        <w:t xml:space="preserve"> فرد در دست تعقیب، </w:t>
      </w:r>
      <w:r w:rsidR="00034667" w:rsidRPr="008C3514">
        <w:rPr>
          <w:rFonts w:cs="B Nazanin" w:hint="cs"/>
          <w:rtl/>
        </w:rPr>
        <w:t>ارزش‌</w:t>
      </w:r>
      <w:r w:rsidRPr="008C3514">
        <w:rPr>
          <w:rFonts w:cs="B Nazanin" w:hint="cs"/>
          <w:rtl/>
        </w:rPr>
        <w:t xml:space="preserve">دهی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اگر بازیکن </w:t>
      </w:r>
      <w:r w:rsidR="00256E12" w:rsidRPr="008C3514">
        <w:rPr>
          <w:rFonts w:cs="B Nazanin"/>
          <w:rtl/>
        </w:rPr>
        <w:t>چند بار</w:t>
      </w:r>
      <w:r w:rsidRPr="008C3514">
        <w:rPr>
          <w:rFonts w:cs="B Nazanin"/>
          <w:rtl/>
        </w:rPr>
        <w:t xml:space="preserve"> در یک دوراهی از مسیر سمت راست برود و </w:t>
      </w:r>
      <w:r w:rsidR="00256E12" w:rsidRPr="008C3514">
        <w:rPr>
          <w:rFonts w:cs="B Nazanin"/>
          <w:rtl/>
        </w:rPr>
        <w:t>ا</w:t>
      </w:r>
      <w:r w:rsidR="00256E12" w:rsidRPr="008C3514">
        <w:rPr>
          <w:rFonts w:cs="B Nazanin" w:hint="cs"/>
          <w:rtl/>
        </w:rPr>
        <w:t>ی</w:t>
      </w:r>
      <w:r w:rsidR="00256E12" w:rsidRPr="008C3514">
        <w:rPr>
          <w:rFonts w:cs="B Nazanin" w:hint="eastAsia"/>
          <w:rtl/>
        </w:rPr>
        <w:t>ن</w:t>
      </w:r>
      <w:r w:rsidR="00256E12" w:rsidRPr="008C3514">
        <w:rPr>
          <w:rFonts w:cs="B Nazanin"/>
          <w:rtl/>
        </w:rPr>
        <w:t xml:space="preserve"> کار</w:t>
      </w:r>
      <w:r w:rsidRPr="008C3514">
        <w:rPr>
          <w:rFonts w:cs="B Nazanin"/>
          <w:rtl/>
        </w:rPr>
        <w:t xml:space="preserve"> توسط </w:t>
      </w:r>
      <w:r w:rsidR="008F164F" w:rsidRPr="008C3514">
        <w:rPr>
          <w:rFonts w:cs="B Nazanin" w:hint="cs"/>
          <w:rtl/>
        </w:rPr>
        <w:t>عامل‌ها</w:t>
      </w:r>
      <w:r w:rsidRPr="008C3514">
        <w:rPr>
          <w:rFonts w:cs="B Nazanin"/>
          <w:rtl/>
        </w:rPr>
        <w:t xml:space="preserve"> دیده شود، باعث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w:t>
      </w:r>
      <w:r w:rsidR="00256E12" w:rsidRPr="008C3514">
        <w:rPr>
          <w:rFonts w:cs="B Nazanin"/>
          <w:rtl/>
        </w:rPr>
        <w:t>رأس</w:t>
      </w:r>
      <w:r w:rsidRPr="008C3514">
        <w:rPr>
          <w:rFonts w:cs="B Nazanin"/>
          <w:rtl/>
        </w:rPr>
        <w:t xml:space="preserve"> انتهای مسیر سمت راست از ارزش بیشتری نسبت ب</w:t>
      </w:r>
      <w:r w:rsidRPr="008C3514">
        <w:rPr>
          <w:rFonts w:cs="B Nazanin" w:hint="cs"/>
          <w:rtl/>
        </w:rPr>
        <w:t xml:space="preserve">ه </w:t>
      </w:r>
      <w:r w:rsidR="00256E12" w:rsidRPr="008C3514">
        <w:rPr>
          <w:rFonts w:cs="B Nazanin"/>
          <w:rtl/>
        </w:rPr>
        <w:t>رأس</w:t>
      </w:r>
      <w:r w:rsidRPr="008C3514">
        <w:rPr>
          <w:rFonts w:cs="B Nazanin" w:hint="cs"/>
          <w:rtl/>
        </w:rPr>
        <w:t xml:space="preserve"> موجود در</w:t>
      </w:r>
      <w:r w:rsidRPr="008C3514">
        <w:rPr>
          <w:rFonts w:cs="B Nazanin"/>
          <w:rtl/>
        </w:rPr>
        <w:t xml:space="preserve"> مسیر سمت چپ</w:t>
      </w:r>
      <w:r w:rsidRPr="008C3514">
        <w:rPr>
          <w:rFonts w:cs="B Nazanin" w:hint="cs"/>
          <w:rtl/>
        </w:rPr>
        <w:t>،</w:t>
      </w:r>
      <w:r w:rsidRPr="008C3514">
        <w:rPr>
          <w:rFonts w:cs="B Nazanin"/>
          <w:rtl/>
        </w:rPr>
        <w:t xml:space="preserve"> برخوردار شود</w:t>
      </w:r>
      <w:r w:rsidRPr="008C3514">
        <w:rPr>
          <w:rFonts w:cs="B Nazanin" w:hint="cs"/>
          <w:rtl/>
        </w:rPr>
        <w:t>.</w:t>
      </w:r>
    </w:p>
    <w:p w:rsidR="00BA2F58" w:rsidRPr="008C3514" w:rsidRDefault="00BA2F58" w:rsidP="00B11543">
      <w:pPr>
        <w:pStyle w:val="NormalWeb"/>
        <w:bidi/>
        <w:spacing w:after="240" w:afterAutospacing="0"/>
        <w:jc w:val="lowKashida"/>
        <w:rPr>
          <w:rFonts w:cs="B Nazanin"/>
          <w:rtl/>
        </w:rPr>
      </w:pPr>
    </w:p>
    <w:p w:rsidR="00BA2F58" w:rsidRPr="008C3514" w:rsidRDefault="00BA2F58" w:rsidP="00B11543">
      <w:pPr>
        <w:pStyle w:val="NormalWeb"/>
        <w:bidi/>
        <w:spacing w:after="240" w:afterAutospacing="0"/>
        <w:jc w:val="lowKashida"/>
        <w:rPr>
          <w:rFonts w:cs="B Nazanin"/>
          <w:rtl/>
        </w:rPr>
      </w:pPr>
      <w:r w:rsidRPr="008C3514">
        <w:rPr>
          <w:rFonts w:cs="B Nazanin" w:hint="cs"/>
          <w:rtl/>
        </w:rPr>
        <w:t xml:space="preserve">در </w:t>
      </w:r>
      <w:r w:rsidR="005B5182" w:rsidRPr="008C3514">
        <w:rPr>
          <w:rFonts w:cs="B Nazanin" w:hint="cs"/>
          <w:rtl/>
        </w:rPr>
        <w:t>شکل 5</w:t>
      </w:r>
      <w:r w:rsidRPr="008C3514">
        <w:rPr>
          <w:rFonts w:cs="B Nazanin" w:hint="cs"/>
          <w:rtl/>
        </w:rPr>
        <w:t xml:space="preserve"> نمای </w:t>
      </w:r>
      <w:r w:rsidR="005B5182" w:rsidRPr="008C3514">
        <w:rPr>
          <w:rFonts w:cs="B Nazanin" w:hint="cs"/>
          <w:rtl/>
        </w:rPr>
        <w:t>نقشه‌</w:t>
      </w:r>
      <w:r w:rsidRPr="008C3514">
        <w:rPr>
          <w:rFonts w:cs="B Nazanin" w:hint="cs"/>
          <w:rtl/>
        </w:rPr>
        <w:t xml:space="preserve">ای که تیم </w:t>
      </w:r>
      <w:r w:rsidR="00034667" w:rsidRPr="008C3514">
        <w:rPr>
          <w:rFonts w:cs="B Nazanin" w:hint="cs"/>
          <w:rtl/>
        </w:rPr>
        <w:t xml:space="preserve">نگارندگان مقاله </w:t>
      </w:r>
      <w:r w:rsidR="005B5182" w:rsidRPr="008C3514">
        <w:rPr>
          <w:rFonts w:cs="B Nazanin" w:hint="cs"/>
          <w:rtl/>
        </w:rPr>
        <w:t xml:space="preserve">آزمایش‌های </w:t>
      </w:r>
      <w:r w:rsidRPr="008C3514">
        <w:rPr>
          <w:rFonts w:cs="B Nazanin" w:hint="cs"/>
          <w:rtl/>
        </w:rPr>
        <w:t>خود را در آن انجام داده، در کنار گذرگا</w:t>
      </w:r>
      <w:r w:rsidR="00034667" w:rsidRPr="008C3514">
        <w:rPr>
          <w:rFonts w:cs="B Nazanin" w:hint="cs"/>
          <w:rtl/>
        </w:rPr>
        <w:t>ه</w:t>
      </w:r>
      <w:r w:rsidR="00245E98" w:rsidRPr="008C3514">
        <w:rPr>
          <w:rFonts w:cs="B Nazanin" w:hint="cs"/>
          <w:rtl/>
        </w:rPr>
        <w:t xml:space="preserve">‌های </w:t>
      </w:r>
      <w:r w:rsidRPr="008C3514">
        <w:rPr>
          <w:rFonts w:cs="B Nazanin" w:hint="cs"/>
          <w:rtl/>
        </w:rPr>
        <w:t>آن نمایش داده شده است:</w:t>
      </w:r>
    </w:p>
    <w:p w:rsidR="00BA2F58" w:rsidRPr="008C3514" w:rsidRDefault="00BA2F58" w:rsidP="00B11543">
      <w:pPr>
        <w:pStyle w:val="NormalWeb"/>
        <w:bidi/>
        <w:spacing w:after="240" w:afterAutospacing="0"/>
        <w:jc w:val="lowKashida"/>
        <w:rPr>
          <w:rFonts w:cs="B Nazanin"/>
          <w:rtl/>
        </w:rPr>
      </w:pPr>
    </w:p>
    <w:p w:rsidR="00BB528C" w:rsidRDefault="00BA2F58" w:rsidP="00BB528C">
      <w:pPr>
        <w:pStyle w:val="NormalWeb"/>
        <w:keepNext/>
        <w:bidi/>
        <w:spacing w:after="240" w:afterAutospacing="0"/>
        <w:jc w:val="lowKashida"/>
      </w:pPr>
      <w:r w:rsidRPr="008C3514">
        <w:rPr>
          <w:rFonts w:cs="B Nazanin" w:hint="cs"/>
          <w:noProof/>
        </w:rPr>
        <w:lastRenderedPageBreak/>
        <w:drawing>
          <wp:inline distT="0" distB="0" distL="0" distR="0">
            <wp:extent cx="3409950" cy="3409950"/>
            <wp:effectExtent l="0" t="0" r="0" b="0"/>
            <wp:docPr id="6" name="Picture 6" descr="C:\Users\EmadPres\Pictures\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adPres\Pictures\Map2.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BA2F58" w:rsidRPr="00903E46" w:rsidRDefault="0046612B" w:rsidP="00CB6D87">
      <w:pPr>
        <w:pStyle w:val="Caption"/>
        <w:bidi/>
        <w:jc w:val="center"/>
        <w:rPr>
          <w:rFonts w:cs="B Nazanin"/>
          <w:b w:val="0"/>
          <w:bCs w:val="0"/>
          <w:color w:val="auto"/>
          <w:rtl/>
          <w:rPrChange w:id="190" w:author="SCICT" w:date="2012-12-17T00:43:00Z">
            <w:rPr>
              <w:rFonts w:cs="B Nazanin"/>
              <w:b w:val="0"/>
              <w:bCs w:val="0"/>
              <w:rtl/>
            </w:rPr>
          </w:rPrChange>
        </w:rPr>
      </w:pPr>
      <w:r w:rsidRPr="0046612B">
        <w:rPr>
          <w:rFonts w:cs="B Nazanin" w:hint="cs"/>
          <w:b w:val="0"/>
          <w:bCs w:val="0"/>
          <w:color w:val="auto"/>
          <w:rtl/>
          <w:rPrChange w:id="191" w:author="SCICT" w:date="2012-12-17T00:43:00Z">
            <w:rPr>
              <w:rFonts w:cs="B Nazanin" w:hint="cs"/>
              <w:b w:val="0"/>
              <w:bCs w:val="0"/>
              <w:color w:val="auto"/>
              <w:sz w:val="22"/>
              <w:szCs w:val="22"/>
              <w:rtl/>
            </w:rPr>
          </w:rPrChange>
        </w:rPr>
        <w:t>شکل</w:t>
      </w:r>
      <w:r w:rsidRPr="0046612B">
        <w:rPr>
          <w:rFonts w:cs="B Nazanin"/>
          <w:b w:val="0"/>
          <w:bCs w:val="0"/>
          <w:color w:val="auto"/>
          <w:rtl/>
          <w:rPrChange w:id="192" w:author="SCICT" w:date="2012-12-17T00:43:00Z">
            <w:rPr>
              <w:rFonts w:cs="B Nazanin"/>
              <w:b w:val="0"/>
              <w:bCs w:val="0"/>
              <w:color w:val="auto"/>
              <w:sz w:val="22"/>
              <w:szCs w:val="22"/>
              <w:rtl/>
            </w:rPr>
          </w:rPrChange>
        </w:rPr>
        <w:t xml:space="preserve"> </w:t>
      </w:r>
      <w:r w:rsidRPr="0046612B">
        <w:rPr>
          <w:rFonts w:cs="B Nazanin"/>
          <w:b w:val="0"/>
          <w:bCs w:val="0"/>
          <w:color w:val="auto"/>
          <w:rtl/>
          <w:rPrChange w:id="193" w:author="SCICT" w:date="2012-12-17T00:43:00Z">
            <w:rPr>
              <w:rFonts w:cs="B Nazanin"/>
              <w:b w:val="0"/>
              <w:bCs w:val="0"/>
              <w:color w:val="auto"/>
              <w:sz w:val="22"/>
              <w:szCs w:val="22"/>
              <w:rtl/>
            </w:rPr>
          </w:rPrChange>
        </w:rPr>
        <w:fldChar w:fldCharType="begin"/>
      </w:r>
      <w:r w:rsidRPr="0046612B">
        <w:rPr>
          <w:rFonts w:cs="B Nazanin"/>
          <w:b w:val="0"/>
          <w:bCs w:val="0"/>
          <w:color w:val="auto"/>
          <w:rtl/>
          <w:rPrChange w:id="194" w:author="SCICT" w:date="2012-12-17T00:43:00Z">
            <w:rPr>
              <w:rFonts w:cs="B Nazanin"/>
              <w:b w:val="0"/>
              <w:bCs w:val="0"/>
              <w:color w:val="auto"/>
              <w:sz w:val="22"/>
              <w:szCs w:val="22"/>
              <w:rtl/>
            </w:rPr>
          </w:rPrChange>
        </w:rPr>
        <w:instrText xml:space="preserve"> </w:instrText>
      </w:r>
      <w:r w:rsidRPr="0046612B">
        <w:rPr>
          <w:rFonts w:cs="B Nazanin"/>
          <w:b w:val="0"/>
          <w:bCs w:val="0"/>
          <w:color w:val="auto"/>
          <w:rPrChange w:id="195" w:author="SCICT" w:date="2012-12-17T00:43:00Z">
            <w:rPr>
              <w:rFonts w:cs="B Nazanin"/>
              <w:b w:val="0"/>
              <w:bCs w:val="0"/>
              <w:color w:val="auto"/>
              <w:sz w:val="22"/>
              <w:szCs w:val="22"/>
            </w:rPr>
          </w:rPrChange>
        </w:rPr>
        <w:instrText>SEQ</w:instrText>
      </w:r>
      <w:r w:rsidRPr="0046612B">
        <w:rPr>
          <w:rFonts w:cs="B Nazanin"/>
          <w:b w:val="0"/>
          <w:bCs w:val="0"/>
          <w:color w:val="auto"/>
          <w:rtl/>
          <w:rPrChange w:id="196" w:author="SCICT" w:date="2012-12-17T00:43:00Z">
            <w:rPr>
              <w:rFonts w:cs="B Nazanin"/>
              <w:b w:val="0"/>
              <w:bCs w:val="0"/>
              <w:color w:val="auto"/>
              <w:sz w:val="22"/>
              <w:szCs w:val="22"/>
              <w:rtl/>
            </w:rPr>
          </w:rPrChange>
        </w:rPr>
        <w:instrText xml:space="preserve"> </w:instrText>
      </w:r>
      <w:r w:rsidRPr="0046612B">
        <w:rPr>
          <w:rFonts w:cs="B Nazanin" w:hint="cs"/>
          <w:b w:val="0"/>
          <w:bCs w:val="0"/>
          <w:color w:val="auto"/>
          <w:rtl/>
          <w:rPrChange w:id="197" w:author="SCICT" w:date="2012-12-17T00:43:00Z">
            <w:rPr>
              <w:rFonts w:cs="B Nazanin" w:hint="cs"/>
              <w:b w:val="0"/>
              <w:bCs w:val="0"/>
              <w:color w:val="auto"/>
              <w:sz w:val="22"/>
              <w:szCs w:val="22"/>
              <w:rtl/>
            </w:rPr>
          </w:rPrChange>
        </w:rPr>
        <w:instrText>شکل</w:instrText>
      </w:r>
      <w:r w:rsidRPr="0046612B">
        <w:rPr>
          <w:rFonts w:cs="B Nazanin"/>
          <w:b w:val="0"/>
          <w:bCs w:val="0"/>
          <w:color w:val="auto"/>
          <w:rtl/>
          <w:rPrChange w:id="198" w:author="SCICT" w:date="2012-12-17T00:43:00Z">
            <w:rPr>
              <w:rFonts w:cs="B Nazanin"/>
              <w:b w:val="0"/>
              <w:bCs w:val="0"/>
              <w:color w:val="auto"/>
              <w:sz w:val="22"/>
              <w:szCs w:val="22"/>
              <w:rtl/>
            </w:rPr>
          </w:rPrChange>
        </w:rPr>
        <w:instrText xml:space="preserve"> \* </w:instrText>
      </w:r>
      <w:r w:rsidRPr="0046612B">
        <w:rPr>
          <w:rFonts w:cs="B Nazanin"/>
          <w:b w:val="0"/>
          <w:bCs w:val="0"/>
          <w:color w:val="auto"/>
          <w:rPrChange w:id="199" w:author="SCICT" w:date="2012-12-17T00:43:00Z">
            <w:rPr>
              <w:rFonts w:cs="B Nazanin"/>
              <w:b w:val="0"/>
              <w:bCs w:val="0"/>
              <w:color w:val="auto"/>
              <w:sz w:val="22"/>
              <w:szCs w:val="22"/>
            </w:rPr>
          </w:rPrChange>
        </w:rPr>
        <w:instrText>ARABIC</w:instrText>
      </w:r>
      <w:r w:rsidRPr="0046612B">
        <w:rPr>
          <w:rFonts w:cs="B Nazanin"/>
          <w:b w:val="0"/>
          <w:bCs w:val="0"/>
          <w:color w:val="auto"/>
          <w:rtl/>
          <w:rPrChange w:id="200" w:author="SCICT" w:date="2012-12-17T00:43:00Z">
            <w:rPr>
              <w:rFonts w:cs="B Nazanin"/>
              <w:b w:val="0"/>
              <w:bCs w:val="0"/>
              <w:color w:val="auto"/>
              <w:sz w:val="22"/>
              <w:szCs w:val="22"/>
              <w:rtl/>
            </w:rPr>
          </w:rPrChange>
        </w:rPr>
        <w:instrText xml:space="preserve"> </w:instrText>
      </w:r>
      <w:r w:rsidRPr="0046612B">
        <w:rPr>
          <w:rFonts w:cs="B Nazanin"/>
          <w:b w:val="0"/>
          <w:bCs w:val="0"/>
          <w:color w:val="auto"/>
          <w:rtl/>
          <w:rPrChange w:id="201" w:author="SCICT" w:date="2012-12-17T00:43:00Z">
            <w:rPr>
              <w:rFonts w:cs="B Nazanin"/>
              <w:b w:val="0"/>
              <w:bCs w:val="0"/>
              <w:color w:val="auto"/>
              <w:sz w:val="22"/>
              <w:szCs w:val="22"/>
              <w:rtl/>
            </w:rPr>
          </w:rPrChange>
        </w:rPr>
        <w:fldChar w:fldCharType="separate"/>
      </w:r>
      <w:r w:rsidRPr="0046612B">
        <w:rPr>
          <w:rFonts w:cs="B Nazanin"/>
          <w:b w:val="0"/>
          <w:bCs w:val="0"/>
          <w:noProof/>
          <w:color w:val="auto"/>
          <w:rtl/>
          <w:rPrChange w:id="202" w:author="SCICT" w:date="2012-12-17T00:43:00Z">
            <w:rPr>
              <w:rFonts w:cs="B Nazanin"/>
              <w:b w:val="0"/>
              <w:bCs w:val="0"/>
              <w:noProof/>
              <w:color w:val="auto"/>
              <w:sz w:val="22"/>
              <w:szCs w:val="22"/>
              <w:rtl/>
            </w:rPr>
          </w:rPrChange>
        </w:rPr>
        <w:t>5</w:t>
      </w:r>
      <w:r w:rsidRPr="0046612B">
        <w:rPr>
          <w:rFonts w:cs="B Nazanin"/>
          <w:b w:val="0"/>
          <w:bCs w:val="0"/>
          <w:color w:val="auto"/>
          <w:rtl/>
          <w:rPrChange w:id="203" w:author="SCICT" w:date="2012-12-17T00:43:00Z">
            <w:rPr>
              <w:rFonts w:cs="B Nazanin"/>
              <w:b w:val="0"/>
              <w:bCs w:val="0"/>
              <w:color w:val="auto"/>
              <w:sz w:val="22"/>
              <w:szCs w:val="22"/>
              <w:rtl/>
            </w:rPr>
          </w:rPrChange>
        </w:rPr>
        <w:fldChar w:fldCharType="end"/>
      </w:r>
      <w:r w:rsidRPr="0046612B">
        <w:rPr>
          <w:rFonts w:cs="B Nazanin"/>
          <w:b w:val="0"/>
          <w:bCs w:val="0"/>
          <w:color w:val="auto"/>
          <w:rtl/>
          <w:rPrChange w:id="204" w:author="SCICT" w:date="2012-12-17T00:43:00Z">
            <w:rPr>
              <w:rFonts w:cs="B Nazanin"/>
              <w:b w:val="0"/>
              <w:bCs w:val="0"/>
              <w:color w:val="auto"/>
              <w:sz w:val="22"/>
              <w:szCs w:val="22"/>
              <w:rtl/>
            </w:rPr>
          </w:rPrChange>
        </w:rPr>
        <w:t xml:space="preserve">: </w:t>
      </w:r>
      <w:r w:rsidRPr="0046612B">
        <w:rPr>
          <w:rFonts w:cs="B Nazanin" w:hint="cs"/>
          <w:b w:val="0"/>
          <w:bCs w:val="0"/>
          <w:color w:val="auto"/>
          <w:rtl/>
          <w:rPrChange w:id="205" w:author="SCICT" w:date="2012-12-17T00:43:00Z">
            <w:rPr>
              <w:rFonts w:cs="B Nazanin" w:hint="cs"/>
              <w:b w:val="0"/>
              <w:bCs w:val="0"/>
              <w:color w:val="auto"/>
              <w:sz w:val="22"/>
              <w:szCs w:val="22"/>
              <w:rtl/>
            </w:rPr>
          </w:rPrChange>
        </w:rPr>
        <w:t>نقشه</w:t>
      </w:r>
      <w:r w:rsidRPr="0046612B">
        <w:rPr>
          <w:rFonts w:cs="B Nazanin"/>
          <w:b w:val="0"/>
          <w:bCs w:val="0"/>
          <w:color w:val="auto"/>
          <w:rtl/>
          <w:rPrChange w:id="206" w:author="SCICT" w:date="2012-12-17T00:43:00Z">
            <w:rPr>
              <w:rFonts w:cs="B Nazanin"/>
              <w:b w:val="0"/>
              <w:bCs w:val="0"/>
              <w:color w:val="auto"/>
              <w:sz w:val="22"/>
              <w:szCs w:val="22"/>
              <w:rtl/>
            </w:rPr>
          </w:rPrChange>
        </w:rPr>
        <w:t xml:space="preserve"> </w:t>
      </w:r>
      <w:r w:rsidRPr="0046612B">
        <w:rPr>
          <w:rFonts w:cs="B Nazanin" w:hint="cs"/>
          <w:b w:val="0"/>
          <w:bCs w:val="0"/>
          <w:color w:val="auto"/>
          <w:rtl/>
          <w:rPrChange w:id="207" w:author="SCICT" w:date="2012-12-17T00:43:00Z">
            <w:rPr>
              <w:rFonts w:cs="B Nazanin" w:hint="cs"/>
              <w:b w:val="0"/>
              <w:bCs w:val="0"/>
              <w:color w:val="auto"/>
              <w:sz w:val="22"/>
              <w:szCs w:val="22"/>
              <w:rtl/>
            </w:rPr>
          </w:rPrChange>
        </w:rPr>
        <w:t>مسیرها</w:t>
      </w:r>
      <w:r w:rsidRPr="0046612B">
        <w:rPr>
          <w:rFonts w:cs="B Nazanin"/>
          <w:b w:val="0"/>
          <w:bCs w:val="0"/>
          <w:color w:val="auto"/>
          <w:rtl/>
          <w:rPrChange w:id="208" w:author="SCICT" w:date="2012-12-17T00:43:00Z">
            <w:rPr>
              <w:rFonts w:cs="B Nazanin"/>
              <w:b w:val="0"/>
              <w:bCs w:val="0"/>
              <w:color w:val="auto"/>
              <w:sz w:val="22"/>
              <w:szCs w:val="22"/>
              <w:rtl/>
            </w:rPr>
          </w:rPrChange>
        </w:rPr>
        <w:t xml:space="preserve"> </w:t>
      </w:r>
      <w:r w:rsidRPr="0046612B">
        <w:rPr>
          <w:rFonts w:cs="B Nazanin" w:hint="cs"/>
          <w:b w:val="0"/>
          <w:bCs w:val="0"/>
          <w:color w:val="auto"/>
          <w:rtl/>
          <w:rPrChange w:id="209" w:author="SCICT" w:date="2012-12-17T00:43:00Z">
            <w:rPr>
              <w:rFonts w:cs="B Nazanin" w:hint="cs"/>
              <w:b w:val="0"/>
              <w:bCs w:val="0"/>
              <w:color w:val="auto"/>
              <w:sz w:val="22"/>
              <w:szCs w:val="22"/>
              <w:rtl/>
            </w:rPr>
          </w:rPrChange>
        </w:rPr>
        <w:t>و</w:t>
      </w:r>
      <w:r w:rsidRPr="0046612B">
        <w:rPr>
          <w:rFonts w:cs="B Nazanin"/>
          <w:b w:val="0"/>
          <w:bCs w:val="0"/>
          <w:color w:val="auto"/>
          <w:rtl/>
          <w:rPrChange w:id="210" w:author="SCICT" w:date="2012-12-17T00:43:00Z">
            <w:rPr>
              <w:rFonts w:cs="B Nazanin"/>
              <w:b w:val="0"/>
              <w:bCs w:val="0"/>
              <w:color w:val="auto"/>
              <w:sz w:val="22"/>
              <w:szCs w:val="22"/>
              <w:rtl/>
            </w:rPr>
          </w:rPrChange>
        </w:rPr>
        <w:t xml:space="preserve"> </w:t>
      </w:r>
      <w:r w:rsidRPr="0046612B">
        <w:rPr>
          <w:rFonts w:cs="B Nazanin" w:hint="cs"/>
          <w:b w:val="0"/>
          <w:bCs w:val="0"/>
          <w:color w:val="auto"/>
          <w:rtl/>
          <w:rPrChange w:id="211" w:author="SCICT" w:date="2012-12-17T00:43:00Z">
            <w:rPr>
              <w:rFonts w:cs="B Nazanin" w:hint="cs"/>
              <w:b w:val="0"/>
              <w:bCs w:val="0"/>
              <w:color w:val="auto"/>
              <w:sz w:val="22"/>
              <w:szCs w:val="22"/>
              <w:rtl/>
            </w:rPr>
          </w:rPrChange>
        </w:rPr>
        <w:t>گذرگاه‌های</w:t>
      </w:r>
      <w:r w:rsidRPr="0046612B">
        <w:rPr>
          <w:rFonts w:cs="B Nazanin"/>
          <w:b w:val="0"/>
          <w:bCs w:val="0"/>
          <w:color w:val="auto"/>
          <w:rtl/>
          <w:rPrChange w:id="212" w:author="SCICT" w:date="2012-12-17T00:43:00Z">
            <w:rPr>
              <w:rFonts w:cs="B Nazanin"/>
              <w:b w:val="0"/>
              <w:bCs w:val="0"/>
              <w:color w:val="auto"/>
              <w:sz w:val="22"/>
              <w:szCs w:val="22"/>
              <w:rtl/>
            </w:rPr>
          </w:rPrChange>
        </w:rPr>
        <w:t xml:space="preserve"> </w:t>
      </w:r>
      <w:r w:rsidRPr="0046612B">
        <w:rPr>
          <w:rFonts w:cs="B Nazanin" w:hint="cs"/>
          <w:b w:val="0"/>
          <w:bCs w:val="0"/>
          <w:color w:val="auto"/>
          <w:rtl/>
          <w:rPrChange w:id="213" w:author="SCICT" w:date="2012-12-17T00:43:00Z">
            <w:rPr>
              <w:rFonts w:cs="B Nazanin" w:hint="cs"/>
              <w:b w:val="0"/>
              <w:bCs w:val="0"/>
              <w:color w:val="auto"/>
              <w:sz w:val="22"/>
              <w:szCs w:val="22"/>
              <w:rtl/>
            </w:rPr>
          </w:rPrChange>
        </w:rPr>
        <w:t>آزمایش</w:t>
      </w:r>
    </w:p>
    <w:p w:rsidR="008F164F" w:rsidRPr="0095698E" w:rsidRDefault="0040211D" w:rsidP="00B11543">
      <w:pPr>
        <w:pStyle w:val="ListParagraph"/>
        <w:numPr>
          <w:ilvl w:val="0"/>
          <w:numId w:val="3"/>
        </w:numPr>
        <w:bidi/>
        <w:jc w:val="lowKashida"/>
        <w:rPr>
          <w:rFonts w:cs="B Titr"/>
          <w:sz w:val="24"/>
          <w:szCs w:val="24"/>
          <w:rtl/>
          <w:lang w:bidi="fa-IR"/>
        </w:rPr>
      </w:pPr>
      <w:r w:rsidRPr="0095698E">
        <w:rPr>
          <w:rFonts w:cs="B Titr" w:hint="cs"/>
          <w:sz w:val="24"/>
          <w:szCs w:val="24"/>
          <w:rtl/>
          <w:lang w:bidi="fa-IR"/>
        </w:rPr>
        <w:t xml:space="preserve">آزمایش </w:t>
      </w:r>
      <w:r w:rsidR="008F164F" w:rsidRPr="0095698E">
        <w:rPr>
          <w:rFonts w:cs="B Titr" w:hint="cs"/>
          <w:sz w:val="24"/>
          <w:szCs w:val="24"/>
          <w:rtl/>
          <w:lang w:bidi="fa-IR"/>
        </w:rPr>
        <w:t>هوش</w:t>
      </w:r>
      <w:r w:rsidR="008F164F" w:rsidRPr="0095698E">
        <w:rPr>
          <w:rFonts w:cs="B Titr"/>
          <w:sz w:val="24"/>
          <w:szCs w:val="24"/>
          <w:rtl/>
          <w:lang w:bidi="fa-IR"/>
        </w:rPr>
        <w:t xml:space="preserve"> </w:t>
      </w:r>
      <w:r w:rsidR="008F164F" w:rsidRPr="0095698E">
        <w:rPr>
          <w:rFonts w:cs="B Titr" w:hint="cs"/>
          <w:sz w:val="24"/>
          <w:szCs w:val="24"/>
          <w:rtl/>
          <w:lang w:bidi="fa-IR"/>
        </w:rPr>
        <w:t>مصنوعی</w:t>
      </w:r>
      <w:r w:rsidR="008F164F" w:rsidRPr="0095698E">
        <w:rPr>
          <w:rFonts w:cs="B Titr"/>
          <w:sz w:val="24"/>
          <w:szCs w:val="24"/>
          <w:rtl/>
          <w:lang w:bidi="fa-IR"/>
        </w:rPr>
        <w:t xml:space="preserve"> </w:t>
      </w:r>
      <w:r w:rsidR="008F164F" w:rsidRPr="0095698E">
        <w:rPr>
          <w:rFonts w:cs="B Titr" w:hint="cs"/>
          <w:sz w:val="24"/>
          <w:szCs w:val="24"/>
          <w:rtl/>
          <w:lang w:bidi="fa-IR"/>
        </w:rPr>
        <w:t>فردی</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سیستم هوش مصنوعی فردی با استفاده از ساختار </w:t>
      </w:r>
      <w:r w:rsidRPr="008C3514">
        <w:rPr>
          <w:rFonts w:cs="B Nazanin"/>
          <w:sz w:val="24"/>
          <w:szCs w:val="24"/>
          <w:lang w:bidi="fa-IR"/>
        </w:rPr>
        <w:t>Finite State Machine</w:t>
      </w:r>
      <w:r w:rsidRPr="008C3514">
        <w:rPr>
          <w:rFonts w:cs="B Nazanin" w:hint="cs"/>
          <w:sz w:val="24"/>
          <w:szCs w:val="24"/>
          <w:rtl/>
          <w:lang w:bidi="fa-IR"/>
        </w:rPr>
        <w:t xml:space="preserve"> </w:t>
      </w:r>
      <w:r w:rsidR="000C6940" w:rsidRPr="008C3514">
        <w:rPr>
          <w:rFonts w:cs="B Nazanin" w:hint="cs"/>
          <w:sz w:val="24"/>
          <w:szCs w:val="24"/>
          <w:rtl/>
          <w:lang w:bidi="fa-IR"/>
        </w:rPr>
        <w:t>(</w:t>
      </w:r>
      <w:r w:rsidR="000C6940" w:rsidRPr="008C3514">
        <w:rPr>
          <w:rFonts w:cs="B Nazanin"/>
          <w:sz w:val="24"/>
          <w:szCs w:val="24"/>
          <w:lang w:bidi="fa-IR"/>
        </w:rPr>
        <w:t>FSM</w:t>
      </w:r>
      <w:r w:rsidR="000C6940" w:rsidRPr="008C3514">
        <w:rPr>
          <w:rFonts w:cs="B Nazanin" w:hint="cs"/>
          <w:sz w:val="24"/>
          <w:szCs w:val="24"/>
          <w:rtl/>
          <w:lang w:bidi="fa-IR"/>
        </w:rPr>
        <w:t>)</w:t>
      </w:r>
      <w:r w:rsidRPr="008C3514">
        <w:rPr>
          <w:rFonts w:cs="B Nazanin" w:hint="cs"/>
          <w:sz w:val="24"/>
          <w:szCs w:val="24"/>
          <w:rtl/>
          <w:lang w:bidi="fa-IR"/>
        </w:rPr>
        <w:t xml:space="preserve"> </w:t>
      </w:r>
      <w:r w:rsidR="002E1149">
        <w:rPr>
          <w:rFonts w:cs="B Nazanin"/>
          <w:sz w:val="24"/>
          <w:szCs w:val="24"/>
          <w:lang w:bidi="fa-IR"/>
        </w:rPr>
        <w:t>[</w:t>
      </w:r>
      <w:r w:rsidR="009946AE">
        <w:rPr>
          <w:rFonts w:cs="B Nazanin"/>
          <w:sz w:val="24"/>
          <w:szCs w:val="24"/>
          <w:lang w:bidi="fa-IR"/>
        </w:rPr>
        <w:t>5</w:t>
      </w:r>
      <w:r w:rsidR="002E1149">
        <w:rPr>
          <w:rFonts w:cs="B Nazanin"/>
          <w:sz w:val="24"/>
          <w:szCs w:val="24"/>
          <w:lang w:bidi="fa-IR"/>
        </w:rPr>
        <w:t>]</w:t>
      </w:r>
      <w:r w:rsidR="002E1149">
        <w:rPr>
          <w:rFonts w:cs="B Nazanin" w:hint="cs"/>
          <w:sz w:val="24"/>
          <w:szCs w:val="24"/>
          <w:rtl/>
          <w:lang w:bidi="fa-IR"/>
        </w:rPr>
        <w:t xml:space="preserve"> </w:t>
      </w:r>
      <w:r w:rsidRPr="008C3514">
        <w:rPr>
          <w:rFonts w:cs="B Nazanin" w:hint="cs"/>
          <w:sz w:val="24"/>
          <w:szCs w:val="24"/>
          <w:rtl/>
          <w:lang w:bidi="fa-IR"/>
        </w:rPr>
        <w:t xml:space="preserve">ساخته شده است. در این سیستم هر عامل دارای چندین حالت </w:t>
      </w:r>
      <w:r w:rsidR="00915104" w:rsidRPr="008C3514">
        <w:rPr>
          <w:rFonts w:cs="B Nazanin" w:hint="cs"/>
          <w:sz w:val="24"/>
          <w:szCs w:val="24"/>
          <w:rtl/>
          <w:lang w:bidi="fa-IR"/>
        </w:rPr>
        <w:t>است</w:t>
      </w:r>
      <w:r w:rsidRPr="008C3514">
        <w:rPr>
          <w:rFonts w:cs="B Nazanin" w:hint="cs"/>
          <w:sz w:val="24"/>
          <w:szCs w:val="24"/>
          <w:rtl/>
          <w:lang w:bidi="fa-IR"/>
        </w:rPr>
        <w:t xml:space="preserve"> که با توجه به شرایط و </w:t>
      </w:r>
      <w:r w:rsidR="007D738C" w:rsidRPr="008C3514">
        <w:rPr>
          <w:rFonts w:cs="B Nazanin" w:hint="cs"/>
          <w:sz w:val="24"/>
          <w:szCs w:val="24"/>
          <w:rtl/>
          <w:lang w:bidi="fa-IR"/>
        </w:rPr>
        <w:t>فرمان‌هایی</w:t>
      </w:r>
      <w:r w:rsidRPr="008C3514">
        <w:rPr>
          <w:rFonts w:cs="B Nazanin" w:hint="cs"/>
          <w:sz w:val="24"/>
          <w:szCs w:val="24"/>
          <w:rtl/>
          <w:lang w:bidi="fa-IR"/>
        </w:rPr>
        <w:t xml:space="preserve"> که از سیستم هوش مرکزی می‌گیرد</w:t>
      </w:r>
      <w:r w:rsidR="007D738C" w:rsidRPr="008C3514">
        <w:rPr>
          <w:rFonts w:cs="B Nazanin" w:hint="cs"/>
          <w:sz w:val="24"/>
          <w:szCs w:val="24"/>
          <w:rtl/>
          <w:lang w:bidi="fa-IR"/>
        </w:rPr>
        <w:t>،</w:t>
      </w:r>
      <w:r w:rsidRPr="008C3514">
        <w:rPr>
          <w:rFonts w:cs="B Nazanin" w:hint="cs"/>
          <w:sz w:val="24"/>
          <w:szCs w:val="24"/>
          <w:rtl/>
          <w:lang w:bidi="fa-IR"/>
        </w:rPr>
        <w:t xml:space="preserve"> وارد یکی از این </w:t>
      </w:r>
      <w:r w:rsidR="007D738C" w:rsidRPr="008C3514">
        <w:rPr>
          <w:rFonts w:cs="B Nazanin" w:hint="cs"/>
          <w:sz w:val="24"/>
          <w:szCs w:val="24"/>
          <w:rtl/>
          <w:lang w:bidi="fa-IR"/>
        </w:rPr>
        <w:t>حالت‌ها</w:t>
      </w:r>
      <w:r w:rsidRPr="008C3514">
        <w:rPr>
          <w:rFonts w:cs="B Nazanin" w:hint="cs"/>
          <w:sz w:val="24"/>
          <w:szCs w:val="24"/>
          <w:rtl/>
          <w:lang w:bidi="fa-IR"/>
        </w:rPr>
        <w:t xml:space="preserve"> می‌شود. در شکل </w:t>
      </w:r>
      <w:r w:rsidR="000C6940" w:rsidRPr="008C3514">
        <w:rPr>
          <w:rFonts w:cs="B Nazanin" w:hint="cs"/>
          <w:sz w:val="24"/>
          <w:szCs w:val="24"/>
          <w:rtl/>
          <w:lang w:bidi="fa-IR"/>
        </w:rPr>
        <w:t xml:space="preserve">6 </w:t>
      </w:r>
      <w:r w:rsidR="007D738C" w:rsidRPr="008C3514">
        <w:rPr>
          <w:rFonts w:cs="B Nazanin" w:hint="cs"/>
          <w:sz w:val="24"/>
          <w:szCs w:val="24"/>
          <w:rtl/>
          <w:lang w:bidi="fa-IR"/>
        </w:rPr>
        <w:t>حالت‌های</w:t>
      </w:r>
      <w:r w:rsidRPr="008C3514">
        <w:rPr>
          <w:rFonts w:cs="B Nazanin" w:hint="cs"/>
          <w:sz w:val="24"/>
          <w:szCs w:val="24"/>
          <w:rtl/>
          <w:lang w:bidi="fa-IR"/>
        </w:rPr>
        <w:t xml:space="preserve"> مختلف در نظر گرفته شده را </w:t>
      </w:r>
      <w:r w:rsidR="000C6940" w:rsidRPr="008C3514">
        <w:rPr>
          <w:rFonts w:cs="B Nazanin" w:hint="cs"/>
          <w:sz w:val="24"/>
          <w:szCs w:val="24"/>
          <w:rtl/>
          <w:lang w:bidi="fa-IR"/>
        </w:rPr>
        <w:t>مشاهده می‌کنید</w:t>
      </w:r>
      <w:r w:rsidR="007D738C" w:rsidRPr="008C3514">
        <w:rPr>
          <w:rFonts w:cs="B Nazanin"/>
          <w:sz w:val="24"/>
          <w:szCs w:val="24"/>
          <w:rtl/>
          <w:lang w:bidi="fa-IR"/>
        </w:rPr>
        <w:t>.</w:t>
      </w:r>
    </w:p>
    <w:p w:rsidR="003549B8" w:rsidRDefault="008F164F" w:rsidP="003549B8">
      <w:pPr>
        <w:keepNext/>
        <w:bidi/>
        <w:jc w:val="center"/>
      </w:pPr>
      <w:r w:rsidRPr="008C3514">
        <w:rPr>
          <w:rFonts w:cs="B Nazanin" w:hint="cs"/>
          <w:noProof/>
          <w:sz w:val="24"/>
          <w:szCs w:val="24"/>
        </w:rPr>
        <w:drawing>
          <wp:inline distT="0" distB="0" distL="0" distR="0">
            <wp:extent cx="2509114" cy="1588883"/>
            <wp:effectExtent l="0" t="0" r="5715" b="0"/>
            <wp:docPr id="7" name="Picture 7" descr="C:\Users\Alireza\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Desktop\Drawing1.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0324" cy="1595981"/>
                    </a:xfrm>
                    <a:prstGeom prst="rect">
                      <a:avLst/>
                    </a:prstGeom>
                    <a:noFill/>
                    <a:ln>
                      <a:noFill/>
                    </a:ln>
                  </pic:spPr>
                </pic:pic>
              </a:graphicData>
            </a:graphic>
          </wp:inline>
        </w:drawing>
      </w:r>
    </w:p>
    <w:p w:rsidR="008F164F" w:rsidRPr="00903E46" w:rsidRDefault="0046612B" w:rsidP="003549B8">
      <w:pPr>
        <w:pStyle w:val="Caption"/>
        <w:bidi/>
        <w:jc w:val="center"/>
        <w:rPr>
          <w:rFonts w:cs="B Nazanin"/>
          <w:b w:val="0"/>
          <w:bCs w:val="0"/>
          <w:color w:val="auto"/>
          <w:rtl/>
          <w:rPrChange w:id="214" w:author="SCICT" w:date="2012-12-17T00:43:00Z">
            <w:rPr>
              <w:rFonts w:cs="B Nazanin"/>
              <w:b w:val="0"/>
              <w:bCs w:val="0"/>
              <w:rtl/>
            </w:rPr>
          </w:rPrChange>
        </w:rPr>
      </w:pPr>
      <w:r w:rsidRPr="0046612B">
        <w:rPr>
          <w:rFonts w:cs="B Nazanin" w:hint="cs"/>
          <w:b w:val="0"/>
          <w:bCs w:val="0"/>
          <w:color w:val="auto"/>
          <w:rtl/>
          <w:rPrChange w:id="215" w:author="SCICT" w:date="2012-12-17T00:43:00Z">
            <w:rPr>
              <w:rFonts w:cs="B Nazanin" w:hint="cs"/>
              <w:b w:val="0"/>
              <w:bCs w:val="0"/>
              <w:color w:val="auto"/>
              <w:sz w:val="22"/>
              <w:szCs w:val="22"/>
              <w:rtl/>
            </w:rPr>
          </w:rPrChange>
        </w:rPr>
        <w:t>شکل</w:t>
      </w:r>
      <w:r w:rsidRPr="0046612B">
        <w:rPr>
          <w:rFonts w:cs="B Nazanin"/>
          <w:b w:val="0"/>
          <w:bCs w:val="0"/>
          <w:color w:val="auto"/>
          <w:rtl/>
          <w:rPrChange w:id="216" w:author="SCICT" w:date="2012-12-17T00:43:00Z">
            <w:rPr>
              <w:rFonts w:cs="B Nazanin"/>
              <w:b w:val="0"/>
              <w:bCs w:val="0"/>
              <w:color w:val="auto"/>
              <w:sz w:val="22"/>
              <w:szCs w:val="22"/>
              <w:rtl/>
            </w:rPr>
          </w:rPrChange>
        </w:rPr>
        <w:t xml:space="preserve"> </w:t>
      </w:r>
      <w:r w:rsidRPr="0046612B">
        <w:rPr>
          <w:rFonts w:cs="B Nazanin"/>
          <w:b w:val="0"/>
          <w:bCs w:val="0"/>
          <w:color w:val="auto"/>
          <w:rtl/>
          <w:rPrChange w:id="217" w:author="SCICT" w:date="2012-12-17T00:43:00Z">
            <w:rPr>
              <w:rFonts w:cs="B Nazanin"/>
              <w:b w:val="0"/>
              <w:bCs w:val="0"/>
              <w:color w:val="auto"/>
              <w:sz w:val="22"/>
              <w:szCs w:val="22"/>
              <w:rtl/>
            </w:rPr>
          </w:rPrChange>
        </w:rPr>
        <w:fldChar w:fldCharType="begin"/>
      </w:r>
      <w:r w:rsidRPr="0046612B">
        <w:rPr>
          <w:rFonts w:cs="B Nazanin"/>
          <w:b w:val="0"/>
          <w:bCs w:val="0"/>
          <w:color w:val="auto"/>
          <w:rtl/>
          <w:rPrChange w:id="218" w:author="SCICT" w:date="2012-12-17T00:43:00Z">
            <w:rPr>
              <w:rFonts w:cs="B Nazanin"/>
              <w:b w:val="0"/>
              <w:bCs w:val="0"/>
              <w:color w:val="auto"/>
              <w:sz w:val="22"/>
              <w:szCs w:val="22"/>
              <w:rtl/>
            </w:rPr>
          </w:rPrChange>
        </w:rPr>
        <w:instrText xml:space="preserve"> </w:instrText>
      </w:r>
      <w:r w:rsidRPr="0046612B">
        <w:rPr>
          <w:rFonts w:cs="B Nazanin"/>
          <w:b w:val="0"/>
          <w:bCs w:val="0"/>
          <w:color w:val="auto"/>
          <w:rPrChange w:id="219" w:author="SCICT" w:date="2012-12-17T00:43:00Z">
            <w:rPr>
              <w:rFonts w:cs="B Nazanin"/>
              <w:b w:val="0"/>
              <w:bCs w:val="0"/>
              <w:color w:val="auto"/>
              <w:sz w:val="22"/>
              <w:szCs w:val="22"/>
            </w:rPr>
          </w:rPrChange>
        </w:rPr>
        <w:instrText>SEQ</w:instrText>
      </w:r>
      <w:r w:rsidRPr="0046612B">
        <w:rPr>
          <w:rFonts w:cs="B Nazanin"/>
          <w:b w:val="0"/>
          <w:bCs w:val="0"/>
          <w:color w:val="auto"/>
          <w:rtl/>
          <w:rPrChange w:id="220" w:author="SCICT" w:date="2012-12-17T00:43:00Z">
            <w:rPr>
              <w:rFonts w:cs="B Nazanin"/>
              <w:b w:val="0"/>
              <w:bCs w:val="0"/>
              <w:color w:val="auto"/>
              <w:sz w:val="22"/>
              <w:szCs w:val="22"/>
              <w:rtl/>
            </w:rPr>
          </w:rPrChange>
        </w:rPr>
        <w:instrText xml:space="preserve"> </w:instrText>
      </w:r>
      <w:r w:rsidRPr="0046612B">
        <w:rPr>
          <w:rFonts w:cs="B Nazanin" w:hint="cs"/>
          <w:b w:val="0"/>
          <w:bCs w:val="0"/>
          <w:color w:val="auto"/>
          <w:rtl/>
          <w:rPrChange w:id="221" w:author="SCICT" w:date="2012-12-17T00:43:00Z">
            <w:rPr>
              <w:rFonts w:cs="B Nazanin" w:hint="cs"/>
              <w:b w:val="0"/>
              <w:bCs w:val="0"/>
              <w:color w:val="auto"/>
              <w:sz w:val="22"/>
              <w:szCs w:val="22"/>
              <w:rtl/>
            </w:rPr>
          </w:rPrChange>
        </w:rPr>
        <w:instrText>شکل</w:instrText>
      </w:r>
      <w:r w:rsidRPr="0046612B">
        <w:rPr>
          <w:rFonts w:cs="B Nazanin"/>
          <w:b w:val="0"/>
          <w:bCs w:val="0"/>
          <w:color w:val="auto"/>
          <w:rtl/>
          <w:rPrChange w:id="222" w:author="SCICT" w:date="2012-12-17T00:43:00Z">
            <w:rPr>
              <w:rFonts w:cs="B Nazanin"/>
              <w:b w:val="0"/>
              <w:bCs w:val="0"/>
              <w:color w:val="auto"/>
              <w:sz w:val="22"/>
              <w:szCs w:val="22"/>
              <w:rtl/>
            </w:rPr>
          </w:rPrChange>
        </w:rPr>
        <w:instrText xml:space="preserve"> \* </w:instrText>
      </w:r>
      <w:r w:rsidRPr="0046612B">
        <w:rPr>
          <w:rFonts w:cs="B Nazanin"/>
          <w:b w:val="0"/>
          <w:bCs w:val="0"/>
          <w:color w:val="auto"/>
          <w:rPrChange w:id="223" w:author="SCICT" w:date="2012-12-17T00:43:00Z">
            <w:rPr>
              <w:rFonts w:cs="B Nazanin"/>
              <w:b w:val="0"/>
              <w:bCs w:val="0"/>
              <w:color w:val="auto"/>
              <w:sz w:val="22"/>
              <w:szCs w:val="22"/>
            </w:rPr>
          </w:rPrChange>
        </w:rPr>
        <w:instrText>ARABIC</w:instrText>
      </w:r>
      <w:r w:rsidRPr="0046612B">
        <w:rPr>
          <w:rFonts w:cs="B Nazanin"/>
          <w:b w:val="0"/>
          <w:bCs w:val="0"/>
          <w:color w:val="auto"/>
          <w:rtl/>
          <w:rPrChange w:id="224" w:author="SCICT" w:date="2012-12-17T00:43:00Z">
            <w:rPr>
              <w:rFonts w:cs="B Nazanin"/>
              <w:b w:val="0"/>
              <w:bCs w:val="0"/>
              <w:color w:val="auto"/>
              <w:sz w:val="22"/>
              <w:szCs w:val="22"/>
              <w:rtl/>
            </w:rPr>
          </w:rPrChange>
        </w:rPr>
        <w:instrText xml:space="preserve"> </w:instrText>
      </w:r>
      <w:r w:rsidRPr="0046612B">
        <w:rPr>
          <w:rFonts w:cs="B Nazanin"/>
          <w:b w:val="0"/>
          <w:bCs w:val="0"/>
          <w:color w:val="auto"/>
          <w:rtl/>
          <w:rPrChange w:id="225" w:author="SCICT" w:date="2012-12-17T00:43:00Z">
            <w:rPr>
              <w:rFonts w:cs="B Nazanin"/>
              <w:b w:val="0"/>
              <w:bCs w:val="0"/>
              <w:color w:val="auto"/>
              <w:sz w:val="22"/>
              <w:szCs w:val="22"/>
              <w:rtl/>
            </w:rPr>
          </w:rPrChange>
        </w:rPr>
        <w:fldChar w:fldCharType="separate"/>
      </w:r>
      <w:r w:rsidRPr="0046612B">
        <w:rPr>
          <w:rFonts w:cs="B Nazanin"/>
          <w:b w:val="0"/>
          <w:bCs w:val="0"/>
          <w:noProof/>
          <w:color w:val="auto"/>
          <w:rtl/>
          <w:rPrChange w:id="226" w:author="SCICT" w:date="2012-12-17T00:43:00Z">
            <w:rPr>
              <w:rFonts w:cs="B Nazanin"/>
              <w:b w:val="0"/>
              <w:bCs w:val="0"/>
              <w:noProof/>
              <w:color w:val="auto"/>
              <w:sz w:val="22"/>
              <w:szCs w:val="22"/>
              <w:rtl/>
            </w:rPr>
          </w:rPrChange>
        </w:rPr>
        <w:t>6</w:t>
      </w:r>
      <w:r w:rsidRPr="0046612B">
        <w:rPr>
          <w:rFonts w:cs="B Nazanin"/>
          <w:b w:val="0"/>
          <w:bCs w:val="0"/>
          <w:color w:val="auto"/>
          <w:rtl/>
          <w:rPrChange w:id="227" w:author="SCICT" w:date="2012-12-17T00:43:00Z">
            <w:rPr>
              <w:rFonts w:cs="B Nazanin"/>
              <w:b w:val="0"/>
              <w:bCs w:val="0"/>
              <w:color w:val="auto"/>
              <w:sz w:val="22"/>
              <w:szCs w:val="22"/>
              <w:rtl/>
            </w:rPr>
          </w:rPrChange>
        </w:rPr>
        <w:fldChar w:fldCharType="end"/>
      </w:r>
      <w:r w:rsidRPr="0046612B">
        <w:rPr>
          <w:rFonts w:cs="B Nazanin"/>
          <w:b w:val="0"/>
          <w:bCs w:val="0"/>
          <w:color w:val="auto"/>
          <w:rtl/>
          <w:rPrChange w:id="228" w:author="SCICT" w:date="2012-12-17T00:43:00Z">
            <w:rPr>
              <w:rFonts w:cs="B Nazanin"/>
              <w:b w:val="0"/>
              <w:bCs w:val="0"/>
              <w:color w:val="auto"/>
              <w:sz w:val="22"/>
              <w:szCs w:val="22"/>
              <w:rtl/>
            </w:rPr>
          </w:rPrChange>
        </w:rPr>
        <w:t xml:space="preserve">: </w:t>
      </w:r>
      <w:r w:rsidRPr="0046612B">
        <w:rPr>
          <w:rFonts w:cs="B Nazanin" w:hint="cs"/>
          <w:b w:val="0"/>
          <w:bCs w:val="0"/>
          <w:color w:val="auto"/>
          <w:rtl/>
          <w:rPrChange w:id="229" w:author="SCICT" w:date="2012-12-17T00:43:00Z">
            <w:rPr>
              <w:rFonts w:cs="B Nazanin" w:hint="cs"/>
              <w:b w:val="0"/>
              <w:bCs w:val="0"/>
              <w:color w:val="auto"/>
              <w:sz w:val="22"/>
              <w:szCs w:val="22"/>
              <w:rtl/>
            </w:rPr>
          </w:rPrChange>
        </w:rPr>
        <w:t>ماشین</w:t>
      </w:r>
      <w:r w:rsidRPr="0046612B">
        <w:rPr>
          <w:rFonts w:cs="B Nazanin"/>
          <w:b w:val="0"/>
          <w:bCs w:val="0"/>
          <w:color w:val="auto"/>
          <w:rtl/>
          <w:rPrChange w:id="230" w:author="SCICT" w:date="2012-12-17T00:43:00Z">
            <w:rPr>
              <w:rFonts w:cs="B Nazanin"/>
              <w:b w:val="0"/>
              <w:bCs w:val="0"/>
              <w:color w:val="auto"/>
              <w:sz w:val="22"/>
              <w:szCs w:val="22"/>
              <w:rtl/>
            </w:rPr>
          </w:rPrChange>
        </w:rPr>
        <w:t xml:space="preserve"> </w:t>
      </w:r>
      <w:r w:rsidRPr="0046612B">
        <w:rPr>
          <w:rFonts w:cs="B Nazanin" w:hint="cs"/>
          <w:b w:val="0"/>
          <w:bCs w:val="0"/>
          <w:color w:val="auto"/>
          <w:rtl/>
          <w:rPrChange w:id="231" w:author="SCICT" w:date="2012-12-17T00:43:00Z">
            <w:rPr>
              <w:rFonts w:cs="B Nazanin" w:hint="cs"/>
              <w:b w:val="0"/>
              <w:bCs w:val="0"/>
              <w:color w:val="auto"/>
              <w:sz w:val="22"/>
              <w:szCs w:val="22"/>
              <w:rtl/>
            </w:rPr>
          </w:rPrChange>
        </w:rPr>
        <w:t>گذر</w:t>
      </w:r>
      <w:r w:rsidRPr="0046612B">
        <w:rPr>
          <w:rFonts w:cs="B Nazanin"/>
          <w:b w:val="0"/>
          <w:bCs w:val="0"/>
          <w:color w:val="auto"/>
          <w:rtl/>
          <w:rPrChange w:id="232" w:author="SCICT" w:date="2012-12-17T00:43:00Z">
            <w:rPr>
              <w:rFonts w:cs="B Nazanin"/>
              <w:b w:val="0"/>
              <w:bCs w:val="0"/>
              <w:color w:val="auto"/>
              <w:sz w:val="22"/>
              <w:szCs w:val="22"/>
              <w:rtl/>
            </w:rPr>
          </w:rPrChange>
        </w:rPr>
        <w:t xml:space="preserve"> </w:t>
      </w:r>
      <w:r w:rsidRPr="0046612B">
        <w:rPr>
          <w:rFonts w:cs="B Nazanin" w:hint="cs"/>
          <w:b w:val="0"/>
          <w:bCs w:val="0"/>
          <w:color w:val="auto"/>
          <w:rtl/>
          <w:rPrChange w:id="233" w:author="SCICT" w:date="2012-12-17T00:43:00Z">
            <w:rPr>
              <w:rFonts w:cs="B Nazanin" w:hint="cs"/>
              <w:b w:val="0"/>
              <w:bCs w:val="0"/>
              <w:color w:val="auto"/>
              <w:sz w:val="22"/>
              <w:szCs w:val="22"/>
              <w:rtl/>
            </w:rPr>
          </w:rPrChange>
        </w:rPr>
        <w:t>متناهی</w:t>
      </w:r>
      <w:r w:rsidRPr="0046612B">
        <w:rPr>
          <w:rFonts w:cs="B Nazanin"/>
          <w:b w:val="0"/>
          <w:bCs w:val="0"/>
          <w:color w:val="auto"/>
          <w:rtl/>
          <w:rPrChange w:id="234" w:author="SCICT" w:date="2012-12-17T00:43:00Z">
            <w:rPr>
              <w:rFonts w:cs="B Nazanin"/>
              <w:b w:val="0"/>
              <w:bCs w:val="0"/>
              <w:color w:val="auto"/>
              <w:sz w:val="22"/>
              <w:szCs w:val="22"/>
              <w:rtl/>
            </w:rPr>
          </w:rPrChange>
        </w:rPr>
        <w:t xml:space="preserve"> </w:t>
      </w:r>
      <w:r w:rsidRPr="0046612B">
        <w:rPr>
          <w:rFonts w:cs="B Nazanin" w:hint="cs"/>
          <w:b w:val="0"/>
          <w:bCs w:val="0"/>
          <w:color w:val="auto"/>
          <w:rtl/>
          <w:rPrChange w:id="235" w:author="SCICT" w:date="2012-12-17T00:43:00Z">
            <w:rPr>
              <w:rFonts w:cs="B Nazanin" w:hint="cs"/>
              <w:b w:val="0"/>
              <w:bCs w:val="0"/>
              <w:color w:val="auto"/>
              <w:sz w:val="22"/>
              <w:szCs w:val="22"/>
              <w:rtl/>
            </w:rPr>
          </w:rPrChange>
        </w:rPr>
        <w:t>آزمایش</w:t>
      </w:r>
    </w:p>
    <w:p w:rsidR="008F164F" w:rsidRPr="008C3514" w:rsidRDefault="00495318" w:rsidP="00B11543">
      <w:pPr>
        <w:bidi/>
        <w:jc w:val="lowKashida"/>
        <w:rPr>
          <w:rFonts w:cs="B Titr"/>
          <w:sz w:val="24"/>
          <w:szCs w:val="24"/>
          <w:rtl/>
          <w:lang w:bidi="fa-IR"/>
        </w:rPr>
      </w:pPr>
      <w:r w:rsidRPr="008C3514">
        <w:rPr>
          <w:rFonts w:cs="B Titr" w:hint="cs"/>
          <w:sz w:val="24"/>
          <w:szCs w:val="24"/>
          <w:rtl/>
          <w:lang w:bidi="fa-IR"/>
        </w:rPr>
        <w:lastRenderedPageBreak/>
        <w:t xml:space="preserve">4-1 </w:t>
      </w:r>
      <w:r w:rsidR="008F164F" w:rsidRPr="008C3514">
        <w:rPr>
          <w:rFonts w:cs="B Titr" w:hint="cs"/>
          <w:sz w:val="24"/>
          <w:szCs w:val="24"/>
          <w:rtl/>
          <w:lang w:bidi="fa-IR"/>
        </w:rPr>
        <w:t>حالت تعقیب</w:t>
      </w:r>
      <w:r w:rsidR="004218B0">
        <w:rPr>
          <w:rStyle w:val="FootnoteReference"/>
          <w:rFonts w:cs="B Titr"/>
          <w:sz w:val="24"/>
          <w:szCs w:val="24"/>
          <w:rtl/>
          <w:lang w:bidi="fa-IR"/>
        </w:rPr>
        <w:footnoteReference w:id="3"/>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این حالت هنگامی رخ می‌دهد که عامل کاربر را مشاهده کرده و از طرف فرمانده دستوری نداشته باشد. در این حالت بسته به موقعیت بازیکن و عامل اگر عامل از بازیکن </w:t>
      </w:r>
      <w:r w:rsidR="007D738C" w:rsidRPr="008C3514">
        <w:rPr>
          <w:rFonts w:cs="B Nazanin" w:hint="cs"/>
          <w:sz w:val="24"/>
          <w:szCs w:val="24"/>
          <w:rtl/>
          <w:lang w:bidi="fa-IR"/>
        </w:rPr>
        <w:t>عقب‌تر</w:t>
      </w:r>
      <w:r w:rsidRPr="008C3514">
        <w:rPr>
          <w:rFonts w:cs="B Nazanin" w:hint="cs"/>
          <w:sz w:val="24"/>
          <w:szCs w:val="24"/>
          <w:rtl/>
          <w:lang w:bidi="fa-IR"/>
        </w:rPr>
        <w:t xml:space="preserve"> باشد و هر دو در یک جهت حرکت کنند (عامل در حال تعقیب از پشت سر بازیک</w:t>
      </w:r>
      <w:r w:rsidR="0031183C" w:rsidRPr="008C3514">
        <w:rPr>
          <w:rFonts w:cs="B Nazanin" w:hint="cs"/>
          <w:sz w:val="24"/>
          <w:szCs w:val="24"/>
          <w:rtl/>
          <w:lang w:bidi="fa-IR"/>
        </w:rPr>
        <w:t>ن</w:t>
      </w:r>
      <w:r w:rsidR="0031183C" w:rsidRPr="008C3514">
        <w:rPr>
          <w:rFonts w:cs="B Nazanin"/>
          <w:sz w:val="24"/>
          <w:szCs w:val="24"/>
          <w:rtl/>
          <w:lang w:bidi="fa-IR"/>
        </w:rPr>
        <w:t>)</w:t>
      </w:r>
      <w:r w:rsidRPr="008C3514">
        <w:rPr>
          <w:rFonts w:cs="B Nazanin" w:hint="cs"/>
          <w:sz w:val="24"/>
          <w:szCs w:val="24"/>
          <w:rtl/>
          <w:lang w:bidi="fa-IR"/>
        </w:rPr>
        <w:t xml:space="preserve"> عامل به مکانی که بازیکن را می‌بیند می‌رود </w:t>
      </w:r>
      <w:r w:rsidR="00256E12" w:rsidRPr="008C3514">
        <w:rPr>
          <w:rFonts w:cs="B Nazanin" w:hint="cs"/>
          <w:sz w:val="24"/>
          <w:szCs w:val="24"/>
          <w:rtl/>
          <w:lang w:bidi="fa-IR"/>
        </w:rPr>
        <w:t>و</w:t>
      </w:r>
      <w:r w:rsidR="00256E12" w:rsidRPr="008C3514">
        <w:rPr>
          <w:rFonts w:cs="B Nazanin"/>
          <w:sz w:val="24"/>
          <w:szCs w:val="24"/>
          <w:rtl/>
          <w:lang w:bidi="fa-IR"/>
        </w:rPr>
        <w:t xml:space="preserve"> </w:t>
      </w:r>
      <w:r w:rsidR="00256E12" w:rsidRPr="008C3514">
        <w:rPr>
          <w:rFonts w:cs="B Nazanin" w:hint="cs"/>
          <w:sz w:val="24"/>
          <w:szCs w:val="24"/>
          <w:rtl/>
          <w:lang w:bidi="fa-IR"/>
        </w:rPr>
        <w:t>در</w:t>
      </w:r>
      <w:r w:rsidRPr="008C3514">
        <w:rPr>
          <w:rFonts w:cs="B Nazanin" w:hint="cs"/>
          <w:sz w:val="24"/>
          <w:szCs w:val="24"/>
          <w:rtl/>
          <w:lang w:bidi="fa-IR"/>
        </w:rPr>
        <w:t xml:space="preserve"> هر لحظه مکان بازیکن را به روز رسانی کرده و به فرمانده اطلاع می‌دهد.</w:t>
      </w:r>
    </w:p>
    <w:p w:rsidR="008F164F" w:rsidRDefault="008F164F" w:rsidP="00B11543">
      <w:pPr>
        <w:bidi/>
        <w:jc w:val="lowKashida"/>
        <w:rPr>
          <w:rFonts w:eastAsiaTheme="minorEastAsia" w:cs="B Nazanin"/>
          <w:sz w:val="24"/>
          <w:szCs w:val="24"/>
          <w:lang w:bidi="fa-IR"/>
        </w:rPr>
      </w:pPr>
      <w:r w:rsidRPr="008C3514">
        <w:rPr>
          <w:rFonts w:cs="B Nazanin" w:hint="cs"/>
          <w:sz w:val="24"/>
          <w:szCs w:val="24"/>
          <w:rtl/>
          <w:lang w:bidi="fa-IR"/>
        </w:rPr>
        <w:t>در صورتی</w:t>
      </w:r>
      <w:r w:rsidR="00495318" w:rsidRPr="008C3514">
        <w:rPr>
          <w:rFonts w:cs="B Nazanin" w:hint="cs"/>
          <w:sz w:val="24"/>
          <w:szCs w:val="24"/>
          <w:rtl/>
          <w:lang w:bidi="fa-IR"/>
        </w:rPr>
        <w:t xml:space="preserve"> </w:t>
      </w:r>
      <w:r w:rsidRPr="008C3514">
        <w:rPr>
          <w:rFonts w:cs="B Nazanin" w:hint="cs"/>
          <w:sz w:val="24"/>
          <w:szCs w:val="24"/>
          <w:rtl/>
          <w:lang w:bidi="fa-IR"/>
        </w:rPr>
        <w:t xml:space="preserve">که عامل از پشت سر بازیکن در تعقیب او نباشد (به طور مثال از رو به رو یا از طرفین) مکان احتمالی برخورد با بازیکن توسط فرمول زیر </w:t>
      </w:r>
      <w:r w:rsidRPr="008C3514">
        <w:rPr>
          <w:rFonts w:eastAsiaTheme="minorEastAsia" w:cs="B Nazanin" w:hint="cs"/>
          <w:sz w:val="24"/>
          <w:szCs w:val="24"/>
          <w:rtl/>
          <w:lang w:bidi="fa-IR"/>
        </w:rPr>
        <w:t xml:space="preserve">به دست آمده و عامل را به </w:t>
      </w:r>
      <w:r w:rsidR="00495318" w:rsidRPr="008C3514">
        <w:rPr>
          <w:rFonts w:eastAsiaTheme="minorEastAsia" w:cs="B Nazanin" w:hint="cs"/>
          <w:sz w:val="24"/>
          <w:szCs w:val="24"/>
          <w:rtl/>
          <w:lang w:bidi="fa-IR"/>
        </w:rPr>
        <w:t xml:space="preserve">موقعیت </w:t>
      </w:r>
      <w:r w:rsidRPr="008C3514">
        <w:rPr>
          <w:rFonts w:eastAsiaTheme="minorEastAsia" w:cs="B Nazanin"/>
          <w:sz w:val="24"/>
          <w:szCs w:val="24"/>
          <w:lang w:bidi="fa-IR"/>
        </w:rPr>
        <w:t>Position</w:t>
      </w:r>
      <w:r w:rsidRPr="008C3514">
        <w:rPr>
          <w:rFonts w:eastAsiaTheme="minorEastAsia" w:cs="B Nazanin" w:hint="cs"/>
          <w:sz w:val="24"/>
          <w:szCs w:val="24"/>
          <w:rtl/>
          <w:lang w:bidi="fa-IR"/>
        </w:rPr>
        <w:t xml:space="preserve"> می‌فرستیم تا در یک زمان به بازیکن برسد و او را دستگیر کند.</w:t>
      </w:r>
    </w:p>
    <w:p w:rsidR="00E21C6A" w:rsidRPr="00883823" w:rsidRDefault="00E21C6A" w:rsidP="00E21C6A">
      <w:pPr>
        <w:jc w:val="both"/>
        <w:rPr>
          <w:rFonts w:eastAsiaTheme="minorEastAsia" w:cs="B Nazanin"/>
          <w:i/>
          <w:sz w:val="24"/>
          <w:szCs w:val="24"/>
          <w:lang w:bidi="fa-IR"/>
        </w:rPr>
      </w:pPr>
      <m:oMathPara>
        <m:oMath>
          <m:r>
            <m:rPr>
              <m:sty m:val="p"/>
            </m:rP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S=</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Goal</m:t>
              </m:r>
            </m:sub>
          </m:sSub>
        </m:oMath>
      </m:oMathPara>
    </w:p>
    <w:p w:rsidR="00E21C6A" w:rsidRPr="00883823" w:rsidRDefault="00E21C6A" w:rsidP="00E21C6A">
      <w:pPr>
        <w:jc w:val="both"/>
        <w:rPr>
          <w:rFonts w:eastAsiaTheme="minorEastAsia" w:cs="B Nazanin"/>
          <w:i/>
          <w:sz w:val="24"/>
          <w:szCs w:val="24"/>
          <w:lang w:bidi="fa-IR"/>
        </w:rPr>
      </w:pPr>
      <m:oMathPara>
        <m:oMath>
          <m:r>
            <m:rPr>
              <m:sty m:val="p"/>
            </m:rP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V=</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Goal</m:t>
              </m:r>
            </m:sub>
          </m:sSub>
        </m:oMath>
      </m:oMathPara>
    </w:p>
    <w:p w:rsidR="00E21C6A" w:rsidRPr="00883823" w:rsidRDefault="00E21C6A" w:rsidP="00E21C6A">
      <w:pPr>
        <w:jc w:val="both"/>
        <w:rPr>
          <w:rFonts w:eastAsiaTheme="minorEastAsia" w:cs="B Nazanin"/>
          <w:i/>
          <w:sz w:val="24"/>
          <w:szCs w:val="24"/>
          <w:lang w:bidi="fa-IR"/>
        </w:rPr>
      </w:pPr>
      <m:oMathPara>
        <m:oMath>
          <m:r>
            <w:rPr>
              <w:rFonts w:ascii="Cambria Math" w:eastAsiaTheme="minorEastAsia" w:hAnsi="Cambria Math" w:cs="B Nazanin"/>
              <w:sz w:val="24"/>
              <w:szCs w:val="24"/>
              <w:lang w:bidi="fa-IR"/>
            </w:rPr>
            <m:t>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∆S</m:t>
              </m:r>
            </m:num>
            <m:den>
              <m:r>
                <w:rPr>
                  <w:rFonts w:ascii="Cambria Math" w:eastAsiaTheme="minorEastAsia" w:hAnsi="Cambria Math" w:cs="B Nazanin"/>
                  <w:sz w:val="24"/>
                  <w:szCs w:val="24"/>
                  <w:lang w:bidi="fa-IR"/>
                </w:rPr>
                <m:t>∆V</m:t>
              </m:r>
            </m:den>
          </m:f>
        </m:oMath>
      </m:oMathPara>
    </w:p>
    <w:p w:rsidR="00E21C6A" w:rsidRPr="008C7B90" w:rsidRDefault="00E21C6A" w:rsidP="00E21C6A">
      <w:pPr>
        <w:jc w:val="both"/>
        <w:rPr>
          <w:rFonts w:eastAsiaTheme="minorEastAsia" w:cs="B Nazanin"/>
          <w:i/>
          <w:sz w:val="24"/>
          <w:szCs w:val="24"/>
          <w:rtl/>
          <w:lang w:bidi="fa-IR"/>
        </w:rPr>
      </w:pPr>
      <m:oMathPara>
        <m:oMath>
          <m:r>
            <m:rPr>
              <m:sty m:val="p"/>
            </m:rPr>
            <w:rPr>
              <w:rFonts w:ascii="Cambria Math" w:eastAsiaTheme="minorEastAsia" w:hAnsi="Cambria Math" w:cs="B Nazanin"/>
              <w:sz w:val="24"/>
              <w:szCs w:val="24"/>
              <w:lang w:bidi="fa-IR"/>
            </w:rPr>
            <m:t>Position</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×T</m:t>
          </m:r>
        </m:oMath>
      </m:oMathPara>
    </w:p>
    <w:p w:rsidR="008F164F" w:rsidRPr="008C3514" w:rsidRDefault="008F164F" w:rsidP="00B11543">
      <w:pPr>
        <w:bidi/>
        <w:jc w:val="lowKashida"/>
        <w:rPr>
          <w:rFonts w:eastAsiaTheme="minorEastAsia" w:cs="B Nazanin"/>
          <w:sz w:val="24"/>
          <w:szCs w:val="24"/>
          <w:lang w:bidi="fa-IR"/>
        </w:rPr>
      </w:pPr>
      <w:r w:rsidRPr="008C3514">
        <w:rPr>
          <w:rFonts w:eastAsiaTheme="minorEastAsia" w:cs="B Nazanin" w:hint="cs"/>
          <w:sz w:val="24"/>
          <w:szCs w:val="24"/>
          <w:rtl/>
          <w:lang w:bidi="fa-IR"/>
        </w:rPr>
        <w:t>در صورتی</w:t>
      </w:r>
      <w:r w:rsidR="00495318" w:rsidRPr="008C3514">
        <w:rPr>
          <w:rFonts w:eastAsiaTheme="minorEastAsia" w:cs="B Nazanin" w:hint="cs"/>
          <w:sz w:val="24"/>
          <w:szCs w:val="24"/>
          <w:rtl/>
          <w:lang w:bidi="fa-IR"/>
        </w:rPr>
        <w:t xml:space="preserve"> </w:t>
      </w:r>
      <w:r w:rsidRPr="008C3514">
        <w:rPr>
          <w:rFonts w:eastAsiaTheme="minorEastAsia" w:cs="B Nazanin" w:hint="cs"/>
          <w:sz w:val="24"/>
          <w:szCs w:val="24"/>
          <w:rtl/>
          <w:lang w:bidi="fa-IR"/>
        </w:rPr>
        <w:t>که در حین مراحل تعقیب بازیکن از دید عامل ناپدید شد</w:t>
      </w:r>
      <w:r w:rsidR="007D738C" w:rsidRPr="008C3514">
        <w:rPr>
          <w:rFonts w:eastAsiaTheme="minorEastAsia" w:cs="B Nazanin" w:hint="eastAsia"/>
          <w:sz w:val="24"/>
          <w:szCs w:val="24"/>
          <w:rtl/>
          <w:lang w:bidi="fa-IR"/>
        </w:rPr>
        <w:t>،</w:t>
      </w:r>
      <w:r w:rsidRPr="008C3514">
        <w:rPr>
          <w:rFonts w:eastAsiaTheme="minorEastAsia" w:cs="B Nazanin" w:hint="cs"/>
          <w:sz w:val="24"/>
          <w:szCs w:val="24"/>
          <w:rtl/>
          <w:lang w:bidi="fa-IR"/>
        </w:rPr>
        <w:t xml:space="preserve"> عامل وارد حالت مشکوک شده و در صورت مشاهده بازیکن به حالت تعقیب باز می‌گردد.</w:t>
      </w:r>
    </w:p>
    <w:p w:rsidR="008F164F" w:rsidRPr="008C3514" w:rsidRDefault="00495318" w:rsidP="00B11543">
      <w:pPr>
        <w:bidi/>
        <w:jc w:val="lowKashida"/>
        <w:rPr>
          <w:rFonts w:cs="B Titr"/>
          <w:sz w:val="24"/>
          <w:szCs w:val="24"/>
          <w:rtl/>
          <w:lang w:bidi="fa-IR"/>
        </w:rPr>
      </w:pPr>
      <w:r w:rsidRPr="008C3514">
        <w:rPr>
          <w:rFonts w:cs="B Titr" w:hint="cs"/>
          <w:sz w:val="24"/>
          <w:szCs w:val="24"/>
          <w:rtl/>
          <w:lang w:bidi="fa-IR"/>
        </w:rPr>
        <w:t xml:space="preserve">4-2 </w:t>
      </w:r>
      <w:r w:rsidR="008F164F" w:rsidRPr="008C3514">
        <w:rPr>
          <w:rFonts w:cs="B Titr" w:hint="cs"/>
          <w:sz w:val="24"/>
          <w:szCs w:val="24"/>
          <w:rtl/>
          <w:lang w:bidi="fa-IR"/>
        </w:rPr>
        <w:t>حالت مشکوک</w:t>
      </w:r>
      <w:r w:rsidR="004218B0">
        <w:rPr>
          <w:rStyle w:val="FootnoteReference"/>
          <w:rFonts w:cs="B Titr"/>
          <w:sz w:val="24"/>
          <w:szCs w:val="24"/>
          <w:rtl/>
          <w:lang w:bidi="fa-IR"/>
        </w:rPr>
        <w:footnoteReference w:id="4"/>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این حالت زمانی رخ می‌دهد که عامل در هنگام تعقیب دیگر موفق به دیدن بازیکن نشود. در این حالت ابتدا به آخرین جایی که بازیکن را دیده رفته و سپس در صورت مشاهده کردن بازیکن دوباره وارد حالت تعقیب می‌شود</w:t>
      </w:r>
      <w:r w:rsidR="007D738C" w:rsidRPr="008C3514">
        <w:rPr>
          <w:rFonts w:cs="B Nazanin" w:hint="cs"/>
          <w:sz w:val="24"/>
          <w:szCs w:val="24"/>
          <w:rtl/>
          <w:lang w:bidi="fa-IR"/>
        </w:rPr>
        <w:t>،</w:t>
      </w:r>
      <w:r w:rsidRPr="008C3514">
        <w:rPr>
          <w:rFonts w:cs="B Nazanin" w:hint="cs"/>
          <w:sz w:val="24"/>
          <w:szCs w:val="24"/>
          <w:rtl/>
          <w:lang w:bidi="fa-IR"/>
        </w:rPr>
        <w:t xml:space="preserve"> در صورت </w:t>
      </w:r>
      <w:r w:rsidRPr="008C3514">
        <w:rPr>
          <w:rFonts w:cs="B Nazanin" w:hint="cs"/>
          <w:sz w:val="24"/>
          <w:szCs w:val="24"/>
          <w:rtl/>
          <w:lang w:bidi="fa-IR"/>
        </w:rPr>
        <w:lastRenderedPageBreak/>
        <w:t>عدم مشاهده بازیکن</w:t>
      </w:r>
      <w:r w:rsidR="007D738C" w:rsidRPr="008C3514">
        <w:rPr>
          <w:rFonts w:cs="B Nazanin" w:hint="cs"/>
          <w:sz w:val="24"/>
          <w:szCs w:val="24"/>
          <w:rtl/>
          <w:lang w:bidi="fa-IR"/>
        </w:rPr>
        <w:t>،</w:t>
      </w:r>
      <w:r w:rsidRPr="008C3514">
        <w:rPr>
          <w:rFonts w:cs="B Nazanin" w:hint="cs"/>
          <w:sz w:val="24"/>
          <w:szCs w:val="24"/>
          <w:rtl/>
          <w:lang w:bidi="fa-IR"/>
        </w:rPr>
        <w:t xml:space="preserve"> مسیر روبه‌رو (در صورت وجود) یا یکی از مسیرهای ممکن را تا مدتی ادامه می‌دهد و در صورت عدم مشاهده بازیکن به حالت </w:t>
      </w:r>
      <w:r w:rsidR="008D7F31" w:rsidRPr="008C3514">
        <w:rPr>
          <w:rFonts w:cs="B Nazanin" w:hint="cs"/>
          <w:sz w:val="24"/>
          <w:szCs w:val="24"/>
          <w:rtl/>
          <w:lang w:bidi="fa-IR"/>
        </w:rPr>
        <w:t>تصمیم‌</w:t>
      </w:r>
      <w:r w:rsidRPr="008C3514">
        <w:rPr>
          <w:rFonts w:cs="B Nazanin" w:hint="cs"/>
          <w:sz w:val="24"/>
          <w:szCs w:val="24"/>
          <w:rtl/>
          <w:lang w:bidi="fa-IR"/>
        </w:rPr>
        <w:t>گیری باز می‌گردد.</w:t>
      </w:r>
    </w:p>
    <w:p w:rsidR="008F164F" w:rsidRPr="008C3514" w:rsidRDefault="008D7F31" w:rsidP="00B11543">
      <w:pPr>
        <w:bidi/>
        <w:jc w:val="lowKashida"/>
        <w:rPr>
          <w:rFonts w:cs="B Titr"/>
          <w:sz w:val="24"/>
          <w:szCs w:val="24"/>
          <w:rtl/>
          <w:lang w:bidi="fa-IR"/>
        </w:rPr>
      </w:pPr>
      <w:r w:rsidRPr="008C3514">
        <w:rPr>
          <w:rFonts w:cs="B Titr" w:hint="cs"/>
          <w:sz w:val="24"/>
          <w:szCs w:val="24"/>
          <w:rtl/>
          <w:lang w:bidi="fa-IR"/>
        </w:rPr>
        <w:t xml:space="preserve">4-3 </w:t>
      </w:r>
      <w:r w:rsidR="008F164F" w:rsidRPr="008C3514">
        <w:rPr>
          <w:rFonts w:cs="B Titr" w:hint="cs"/>
          <w:sz w:val="24"/>
          <w:szCs w:val="24"/>
          <w:rtl/>
          <w:lang w:bidi="fa-IR"/>
        </w:rPr>
        <w:t>حالت گشت زدن</w:t>
      </w:r>
      <w:r w:rsidR="004218B0">
        <w:rPr>
          <w:rStyle w:val="FootnoteReference"/>
          <w:rFonts w:cs="B Titr"/>
          <w:sz w:val="24"/>
          <w:szCs w:val="24"/>
          <w:rtl/>
          <w:lang w:bidi="fa-IR"/>
        </w:rPr>
        <w:footnoteReference w:id="5"/>
      </w:r>
    </w:p>
    <w:p w:rsidR="008F164F" w:rsidRPr="008C3514" w:rsidRDefault="008F164F" w:rsidP="000268B6">
      <w:pPr>
        <w:bidi/>
        <w:jc w:val="lowKashida"/>
        <w:rPr>
          <w:rFonts w:cs="B Nazanin"/>
          <w:sz w:val="24"/>
          <w:szCs w:val="24"/>
          <w:rtl/>
          <w:lang w:bidi="fa-IR"/>
        </w:rPr>
      </w:pPr>
      <w:r w:rsidRPr="008C3514">
        <w:rPr>
          <w:rFonts w:cs="B Nazanin" w:hint="cs"/>
          <w:sz w:val="24"/>
          <w:szCs w:val="24"/>
          <w:rtl/>
          <w:lang w:bidi="fa-IR"/>
        </w:rPr>
        <w:t xml:space="preserve">در این حالت وظیفه‌ی عامل رفتن به نقاط خاصی در نقشه و انجام کار خاصی در آن مکان به صورت تکرار شونده است. برای اجرای این حالت ما باید از قبل برای </w:t>
      </w:r>
      <w:r w:rsidR="007D738C" w:rsidRPr="008C3514">
        <w:rPr>
          <w:rFonts w:cs="B Nazanin" w:hint="cs"/>
          <w:sz w:val="24"/>
          <w:szCs w:val="24"/>
          <w:rtl/>
          <w:lang w:bidi="fa-IR"/>
        </w:rPr>
        <w:t>عامل‌ها</w:t>
      </w:r>
      <w:r w:rsidRPr="008C3514">
        <w:rPr>
          <w:rFonts w:cs="B Nazanin" w:hint="cs"/>
          <w:sz w:val="24"/>
          <w:szCs w:val="24"/>
          <w:rtl/>
          <w:lang w:bidi="fa-IR"/>
        </w:rPr>
        <w:t xml:space="preserve"> </w:t>
      </w:r>
      <w:r w:rsidR="007D738C" w:rsidRPr="008C3514">
        <w:rPr>
          <w:rFonts w:cs="B Nazanin" w:hint="cs"/>
          <w:sz w:val="24"/>
          <w:szCs w:val="24"/>
          <w:rtl/>
          <w:lang w:bidi="fa-IR"/>
        </w:rPr>
        <w:t>مکان‌هایی</w:t>
      </w:r>
      <w:r w:rsidRPr="008C3514">
        <w:rPr>
          <w:rFonts w:cs="B Nazanin" w:hint="cs"/>
          <w:sz w:val="24"/>
          <w:szCs w:val="24"/>
          <w:rtl/>
          <w:lang w:bidi="fa-IR"/>
        </w:rPr>
        <w:t xml:space="preserve"> را در نقشه مشخص کرده باشیم</w:t>
      </w:r>
      <w:r w:rsidR="007D738C" w:rsidRPr="008C3514">
        <w:rPr>
          <w:rFonts w:cs="B Nazanin" w:hint="cs"/>
          <w:sz w:val="24"/>
          <w:szCs w:val="24"/>
          <w:rtl/>
          <w:lang w:bidi="fa-IR"/>
        </w:rPr>
        <w:t>،</w:t>
      </w:r>
      <w:r w:rsidRPr="008C3514">
        <w:rPr>
          <w:rFonts w:cs="B Nazanin" w:hint="cs"/>
          <w:sz w:val="24"/>
          <w:szCs w:val="24"/>
          <w:rtl/>
          <w:lang w:bidi="fa-IR"/>
        </w:rPr>
        <w:t xml:space="preserve"> برای مثال می‌توان گشت زنی در یک محله را با این سیست</w:t>
      </w:r>
      <w:r w:rsidR="007D738C" w:rsidRPr="008C3514">
        <w:rPr>
          <w:rFonts w:cs="B Nazanin" w:hint="cs"/>
          <w:sz w:val="24"/>
          <w:szCs w:val="24"/>
          <w:rtl/>
          <w:lang w:bidi="fa-IR"/>
        </w:rPr>
        <w:t>م</w:t>
      </w:r>
      <w:r w:rsidR="007D738C" w:rsidRPr="008C3514">
        <w:rPr>
          <w:rFonts w:cs="B Nazanin"/>
          <w:sz w:val="24"/>
          <w:szCs w:val="24"/>
          <w:rtl/>
          <w:lang w:bidi="fa-IR"/>
        </w:rPr>
        <w:t xml:space="preserve"> </w:t>
      </w:r>
      <w:r w:rsidRPr="008C3514">
        <w:rPr>
          <w:rFonts w:cs="B Nazanin" w:hint="cs"/>
          <w:sz w:val="24"/>
          <w:szCs w:val="24"/>
          <w:rtl/>
          <w:lang w:bidi="fa-IR"/>
        </w:rPr>
        <w:t>ب</w:t>
      </w:r>
      <w:r w:rsidR="00C1716C" w:rsidRPr="008C3514">
        <w:rPr>
          <w:rFonts w:cs="B Nazanin" w:hint="cs"/>
          <w:sz w:val="24"/>
          <w:szCs w:val="24"/>
          <w:rtl/>
          <w:lang w:bidi="fa-IR"/>
        </w:rPr>
        <w:t>ه ا</w:t>
      </w:r>
      <w:r w:rsidRPr="008C3514">
        <w:rPr>
          <w:rFonts w:cs="B Nazanin" w:hint="cs"/>
          <w:sz w:val="24"/>
          <w:szCs w:val="24"/>
          <w:rtl/>
          <w:lang w:bidi="fa-IR"/>
        </w:rPr>
        <w:t>ین صورت</w:t>
      </w:r>
      <w:r w:rsidR="004D2DD1" w:rsidRPr="008C3514">
        <w:rPr>
          <w:rFonts w:cs="B Nazanin" w:hint="cs"/>
          <w:sz w:val="24"/>
          <w:szCs w:val="24"/>
          <w:rtl/>
          <w:lang w:bidi="fa-IR"/>
        </w:rPr>
        <w:t xml:space="preserve"> شبیه‌سازی</w:t>
      </w:r>
      <w:r w:rsidRPr="008C3514">
        <w:rPr>
          <w:rFonts w:cs="B Nazanin" w:hint="cs"/>
          <w:sz w:val="24"/>
          <w:szCs w:val="24"/>
          <w:rtl/>
          <w:lang w:bidi="fa-IR"/>
        </w:rPr>
        <w:t xml:space="preserve"> کرد که عامل از اولین نقطه‌ی داده شده شروع کرده و به صورت ترتیبی به تمام نقاط مربوطه رفته و کار متناظر آن نقطه را انجام می‌دهد. (برای مثال انداختن نور چراغ قوه در </w:t>
      </w:r>
      <w:r w:rsidR="007D738C" w:rsidRPr="008C3514">
        <w:rPr>
          <w:rFonts w:cs="B Nazanin" w:hint="cs"/>
          <w:sz w:val="24"/>
          <w:szCs w:val="24"/>
          <w:rtl/>
          <w:lang w:bidi="fa-IR"/>
        </w:rPr>
        <w:t>مغازه‌ها</w:t>
      </w:r>
      <w:r w:rsidRPr="008C3514">
        <w:rPr>
          <w:rFonts w:cs="B Nazanin" w:hint="cs"/>
          <w:sz w:val="24"/>
          <w:szCs w:val="24"/>
          <w:rtl/>
          <w:lang w:bidi="fa-IR"/>
        </w:rPr>
        <w:t xml:space="preserve"> و بررسی امنیت </w:t>
      </w:r>
      <w:r w:rsidR="007D738C" w:rsidRPr="008C3514">
        <w:rPr>
          <w:rFonts w:cs="B Nazanin" w:hint="cs"/>
          <w:sz w:val="24"/>
          <w:szCs w:val="24"/>
          <w:rtl/>
          <w:lang w:bidi="fa-IR"/>
        </w:rPr>
        <w:t>آن‌ها</w:t>
      </w:r>
      <w:r w:rsidRPr="008C3514">
        <w:rPr>
          <w:rFonts w:cs="B Nazanin" w:hint="cs"/>
          <w:sz w:val="24"/>
          <w:szCs w:val="24"/>
          <w:rtl/>
          <w:lang w:bidi="fa-IR"/>
        </w:rPr>
        <w:t>)</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در صورت مشاهده مورد خاصی یا دریافت فرمانی از فرمانده وارد حالت </w:t>
      </w:r>
      <w:r w:rsidR="00C1716C" w:rsidRPr="008C3514">
        <w:rPr>
          <w:rFonts w:cs="B Nazanin" w:hint="cs"/>
          <w:sz w:val="24"/>
          <w:szCs w:val="24"/>
          <w:rtl/>
          <w:lang w:bidi="fa-IR"/>
        </w:rPr>
        <w:t>تصمیم‌</w:t>
      </w:r>
      <w:r w:rsidRPr="008C3514">
        <w:rPr>
          <w:rFonts w:cs="B Nazanin" w:hint="cs"/>
          <w:sz w:val="24"/>
          <w:szCs w:val="24"/>
          <w:rtl/>
          <w:lang w:bidi="fa-IR"/>
        </w:rPr>
        <w:t>گیری می‌شود در غیر این صورت به گشت زدن خود می‌پردازد.</w:t>
      </w:r>
    </w:p>
    <w:p w:rsidR="008F164F" w:rsidRPr="008C3514" w:rsidRDefault="009B0D33" w:rsidP="00B11543">
      <w:pPr>
        <w:bidi/>
        <w:jc w:val="lowKashida"/>
        <w:rPr>
          <w:rFonts w:cs="B Titr"/>
          <w:sz w:val="24"/>
          <w:szCs w:val="24"/>
          <w:rtl/>
          <w:lang w:bidi="fa-IR"/>
        </w:rPr>
      </w:pPr>
      <w:r w:rsidRPr="008C3514">
        <w:rPr>
          <w:rFonts w:cs="B Titr" w:hint="cs"/>
          <w:sz w:val="24"/>
          <w:szCs w:val="24"/>
          <w:rtl/>
          <w:lang w:bidi="fa-IR"/>
        </w:rPr>
        <w:t xml:space="preserve">4-4 </w:t>
      </w:r>
      <w:r w:rsidR="008F164F" w:rsidRPr="008C3514">
        <w:rPr>
          <w:rFonts w:cs="B Titr" w:hint="cs"/>
          <w:sz w:val="24"/>
          <w:szCs w:val="24"/>
          <w:rtl/>
          <w:lang w:bidi="fa-IR"/>
        </w:rPr>
        <w:t>حالت دستور فرمانده</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این حالت مربوط به انجام دستورات فرمانده است </w:t>
      </w:r>
      <w:r w:rsidR="00DB4807" w:rsidRPr="008C3514">
        <w:rPr>
          <w:rFonts w:cs="B Nazanin" w:hint="cs"/>
          <w:sz w:val="24"/>
          <w:szCs w:val="24"/>
          <w:rtl/>
          <w:lang w:bidi="fa-IR"/>
        </w:rPr>
        <w:t xml:space="preserve">و </w:t>
      </w:r>
      <w:r w:rsidRPr="008C3514">
        <w:rPr>
          <w:rFonts w:cs="B Nazanin" w:hint="cs"/>
          <w:sz w:val="24"/>
          <w:szCs w:val="24"/>
          <w:rtl/>
          <w:lang w:bidi="fa-IR"/>
        </w:rPr>
        <w:t>در هنگامی که فرمانی از فرمانده می‌رسد</w:t>
      </w:r>
      <w:r w:rsidR="007D738C" w:rsidRPr="008C3514">
        <w:rPr>
          <w:rFonts w:cs="B Nazanin" w:hint="cs"/>
          <w:sz w:val="24"/>
          <w:szCs w:val="24"/>
          <w:rtl/>
          <w:lang w:bidi="fa-IR"/>
        </w:rPr>
        <w:t>،</w:t>
      </w:r>
      <w:r w:rsidRPr="008C3514">
        <w:rPr>
          <w:rFonts w:cs="B Nazanin" w:hint="cs"/>
          <w:sz w:val="24"/>
          <w:szCs w:val="24"/>
          <w:rtl/>
          <w:lang w:bidi="fa-IR"/>
        </w:rPr>
        <w:t xml:space="preserve"> عامل وارد این حالت می‌شود</w:t>
      </w:r>
      <w:r w:rsidR="00DB4807" w:rsidRPr="008C3514">
        <w:rPr>
          <w:rFonts w:cs="B Nazanin" w:hint="cs"/>
          <w:sz w:val="24"/>
          <w:szCs w:val="24"/>
          <w:rtl/>
          <w:lang w:bidi="fa-IR"/>
        </w:rPr>
        <w:t>.</w:t>
      </w:r>
      <w:r w:rsidRPr="008C3514">
        <w:rPr>
          <w:rFonts w:cs="B Nazanin" w:hint="cs"/>
          <w:sz w:val="24"/>
          <w:szCs w:val="24"/>
          <w:rtl/>
          <w:lang w:bidi="fa-IR"/>
        </w:rPr>
        <w:t xml:space="preserve"> </w:t>
      </w:r>
      <w:r w:rsidR="00DB4807" w:rsidRPr="008C3514">
        <w:rPr>
          <w:rFonts w:cs="B Nazanin" w:hint="cs"/>
          <w:sz w:val="24"/>
          <w:szCs w:val="24"/>
          <w:rtl/>
          <w:lang w:bidi="fa-IR"/>
        </w:rPr>
        <w:t>این حالت</w:t>
      </w:r>
      <w:r w:rsidRPr="008C3514">
        <w:rPr>
          <w:rFonts w:cs="B Nazanin" w:hint="cs"/>
          <w:sz w:val="24"/>
          <w:szCs w:val="24"/>
          <w:rtl/>
          <w:lang w:bidi="fa-IR"/>
        </w:rPr>
        <w:t xml:space="preserve"> بر طبق </w:t>
      </w:r>
      <w:r w:rsidR="00DB4807" w:rsidRPr="008C3514">
        <w:rPr>
          <w:rFonts w:cs="B Nazanin" w:hint="cs"/>
          <w:sz w:val="24"/>
          <w:szCs w:val="24"/>
          <w:rtl/>
          <w:lang w:bidi="fa-IR"/>
        </w:rPr>
        <w:t>قابلیت‌هایی که برای سیستم در نظر گرفته</w:t>
      </w:r>
      <w:r w:rsidR="0046612B" w:rsidRPr="0046612B">
        <w:rPr>
          <w:rFonts w:cs="B Nazanin" w:hint="cs"/>
          <w:sz w:val="24"/>
          <w:szCs w:val="24"/>
          <w:rtl/>
          <w:lang w:bidi="fa-IR"/>
          <w:rPrChange w:id="236" w:author="SCICT" w:date="2012-12-17T00:59:00Z">
            <w:rPr>
              <w:rFonts w:cs="Times New Roman" w:hint="cs"/>
              <w:sz w:val="24"/>
              <w:szCs w:val="24"/>
              <w:rtl/>
              <w:lang w:bidi="fa-IR"/>
            </w:rPr>
          </w:rPrChange>
        </w:rPr>
        <w:t>‌ایم،</w:t>
      </w:r>
      <w:r w:rsidR="00DB4807" w:rsidRPr="008C3514">
        <w:rPr>
          <w:rFonts w:cs="Times New Roman" w:hint="cs"/>
          <w:sz w:val="24"/>
          <w:szCs w:val="24"/>
          <w:rtl/>
          <w:lang w:bidi="fa-IR"/>
        </w:rPr>
        <w:t xml:space="preserve"> </w:t>
      </w:r>
      <w:r w:rsidR="00DB4807" w:rsidRPr="008C3514">
        <w:rPr>
          <w:rFonts w:cs="B Nazanin" w:hint="cs"/>
          <w:sz w:val="24"/>
          <w:szCs w:val="24"/>
          <w:rtl/>
          <w:lang w:bidi="fa-IR"/>
        </w:rPr>
        <w:t xml:space="preserve">دارای </w:t>
      </w:r>
      <w:r w:rsidR="007D738C" w:rsidRPr="008C3514">
        <w:rPr>
          <w:rFonts w:cs="B Nazanin" w:hint="cs"/>
          <w:sz w:val="24"/>
          <w:szCs w:val="24"/>
          <w:rtl/>
          <w:lang w:bidi="fa-IR"/>
        </w:rPr>
        <w:t>پیاده‌سازی‌های</w:t>
      </w:r>
      <w:r w:rsidR="00DB4807" w:rsidRPr="008C3514">
        <w:rPr>
          <w:rFonts w:cs="B Nazanin" w:hint="cs"/>
          <w:sz w:val="24"/>
          <w:szCs w:val="24"/>
          <w:rtl/>
          <w:lang w:bidi="fa-IR"/>
        </w:rPr>
        <w:t xml:space="preserve"> متفاوتی است</w:t>
      </w:r>
      <w:r w:rsidR="007D738C" w:rsidRPr="008C3514">
        <w:rPr>
          <w:rFonts w:cs="B Nazanin" w:hint="cs"/>
          <w:sz w:val="24"/>
          <w:szCs w:val="24"/>
          <w:rtl/>
          <w:lang w:bidi="fa-IR"/>
        </w:rPr>
        <w:t>،</w:t>
      </w:r>
      <w:r w:rsidR="00DB4807" w:rsidRPr="008C3514">
        <w:rPr>
          <w:rFonts w:cs="B Nazanin" w:hint="cs"/>
          <w:sz w:val="24"/>
          <w:szCs w:val="24"/>
          <w:rtl/>
          <w:lang w:bidi="fa-IR"/>
        </w:rPr>
        <w:t xml:space="preserve"> که </w:t>
      </w:r>
      <w:r w:rsidR="007D738C" w:rsidRPr="008C3514">
        <w:rPr>
          <w:rFonts w:cs="B Nazanin" w:hint="cs"/>
          <w:sz w:val="24"/>
          <w:szCs w:val="24"/>
          <w:rtl/>
          <w:lang w:bidi="fa-IR"/>
        </w:rPr>
        <w:t>عمده‌ترین</w:t>
      </w:r>
      <w:r w:rsidR="00DB4807" w:rsidRPr="008C3514">
        <w:rPr>
          <w:rFonts w:cs="B Nazanin" w:hint="cs"/>
          <w:sz w:val="24"/>
          <w:szCs w:val="24"/>
          <w:rtl/>
          <w:lang w:bidi="fa-IR"/>
        </w:rPr>
        <w:t xml:space="preserve"> تفاوت </w:t>
      </w:r>
      <w:r w:rsidR="007D738C" w:rsidRPr="008C3514">
        <w:rPr>
          <w:rFonts w:cs="B Nazanin" w:hint="cs"/>
          <w:sz w:val="24"/>
          <w:szCs w:val="24"/>
          <w:rtl/>
          <w:lang w:bidi="fa-IR"/>
        </w:rPr>
        <w:t>آن‌ها</w:t>
      </w:r>
      <w:r w:rsidR="00DB4807" w:rsidRPr="008C3514">
        <w:rPr>
          <w:rFonts w:cs="B Nazanin" w:hint="cs"/>
          <w:sz w:val="24"/>
          <w:szCs w:val="24"/>
          <w:rtl/>
          <w:lang w:bidi="fa-IR"/>
        </w:rPr>
        <w:t xml:space="preserve"> </w:t>
      </w:r>
      <w:r w:rsidR="007D738C" w:rsidRPr="008C3514">
        <w:rPr>
          <w:rFonts w:cs="B Nazanin" w:hint="cs"/>
          <w:sz w:val="24"/>
          <w:szCs w:val="24"/>
          <w:rtl/>
          <w:lang w:bidi="fa-IR"/>
        </w:rPr>
        <w:t>فرمان‌های</w:t>
      </w:r>
      <w:r w:rsidR="00DB4807" w:rsidRPr="008C3514">
        <w:rPr>
          <w:rFonts w:cs="B Nazanin" w:hint="cs"/>
          <w:sz w:val="24"/>
          <w:szCs w:val="24"/>
          <w:rtl/>
          <w:lang w:bidi="fa-IR"/>
        </w:rPr>
        <w:t xml:space="preserve"> پشتیبانی شده توسط عامل است</w:t>
      </w:r>
      <w:r w:rsidRPr="008C3514">
        <w:rPr>
          <w:rFonts w:cs="B Nazanin" w:hint="cs"/>
          <w:sz w:val="24"/>
          <w:szCs w:val="24"/>
          <w:rtl/>
          <w:lang w:bidi="fa-IR"/>
        </w:rPr>
        <w:t xml:space="preserve">. در مدل ما به دلیل آنکه هدف نهایی </w:t>
      </w:r>
      <w:r w:rsidR="007D738C" w:rsidRPr="008C3514">
        <w:rPr>
          <w:rFonts w:cs="B Nazanin" w:hint="cs"/>
          <w:sz w:val="24"/>
          <w:szCs w:val="24"/>
          <w:rtl/>
          <w:lang w:bidi="fa-IR"/>
        </w:rPr>
        <w:t>محاصره</w:t>
      </w:r>
      <w:r w:rsidRPr="008C3514">
        <w:rPr>
          <w:rFonts w:cs="B Nazanin" w:hint="cs"/>
          <w:sz w:val="24"/>
          <w:szCs w:val="24"/>
          <w:rtl/>
          <w:lang w:bidi="fa-IR"/>
        </w:rPr>
        <w:t xml:space="preserve"> و دستگیری بازیکن است</w:t>
      </w:r>
      <w:r w:rsidR="007D738C" w:rsidRPr="008C3514">
        <w:rPr>
          <w:rFonts w:cs="B Nazanin" w:hint="cs"/>
          <w:sz w:val="24"/>
          <w:szCs w:val="24"/>
          <w:rtl/>
          <w:lang w:bidi="fa-IR"/>
        </w:rPr>
        <w:t>،</w:t>
      </w:r>
      <w:r w:rsidRPr="008C3514">
        <w:rPr>
          <w:rFonts w:cs="B Nazanin" w:hint="cs"/>
          <w:sz w:val="24"/>
          <w:szCs w:val="24"/>
          <w:rtl/>
          <w:lang w:bidi="fa-IR"/>
        </w:rPr>
        <w:t xml:space="preserve"> تنها فرمان </w:t>
      </w:r>
      <w:r w:rsidR="00DB4807" w:rsidRPr="008C3514">
        <w:rPr>
          <w:rFonts w:cs="B Nazanin" w:hint="cs"/>
          <w:sz w:val="24"/>
          <w:szCs w:val="24"/>
          <w:rtl/>
          <w:lang w:bidi="fa-IR"/>
        </w:rPr>
        <w:t xml:space="preserve">ارسالی </w:t>
      </w:r>
      <w:r w:rsidRPr="008C3514">
        <w:rPr>
          <w:rFonts w:cs="B Nazanin" w:hint="cs"/>
          <w:sz w:val="24"/>
          <w:szCs w:val="24"/>
          <w:rtl/>
          <w:lang w:bidi="fa-IR"/>
        </w:rPr>
        <w:t>فرمانده به هر عامل دستور حرکت به نقطه‌ای خاص است.</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برای اجرای این دستور فرمانده باید نقطه‌ای را که برای محاصره‌ی بازیکن بهتر است</w:t>
      </w:r>
      <w:r w:rsidR="007D738C" w:rsidRPr="008C3514">
        <w:rPr>
          <w:rFonts w:cs="B Nazanin" w:hint="cs"/>
          <w:sz w:val="24"/>
          <w:szCs w:val="24"/>
          <w:rtl/>
          <w:lang w:bidi="fa-IR"/>
        </w:rPr>
        <w:t>،</w:t>
      </w:r>
      <w:r w:rsidRPr="008C3514">
        <w:rPr>
          <w:rFonts w:cs="B Nazanin" w:hint="cs"/>
          <w:sz w:val="24"/>
          <w:szCs w:val="24"/>
          <w:rtl/>
          <w:lang w:bidi="fa-IR"/>
        </w:rPr>
        <w:t xml:space="preserve"> به عامل معرفی کن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سپس </w:t>
      </w:r>
      <w:r w:rsidRPr="008C3514">
        <w:rPr>
          <w:rFonts w:cs="B Nazanin" w:hint="cs"/>
          <w:sz w:val="24"/>
          <w:szCs w:val="24"/>
          <w:rtl/>
          <w:lang w:bidi="fa-IR"/>
        </w:rPr>
        <w:lastRenderedPageBreak/>
        <w:t>عامل به سمت آن نقطه حرکت می‌کند و در صورتیکه بازیکن را در طول پیمودن مسیر مشاهده نکند خود را به آن نقطه می‌رساند. سپس از فرمانده یا دستور سکون یا حرکت به نقطه ای جدید دریافت می‌کند که به دستور جدید عمل می‌کند.</w:t>
      </w:r>
    </w:p>
    <w:p w:rsidR="008F164F" w:rsidRPr="008C3514" w:rsidRDefault="009B0D33" w:rsidP="00B11543">
      <w:pPr>
        <w:bidi/>
        <w:jc w:val="lowKashida"/>
        <w:rPr>
          <w:rFonts w:cs="B Titr"/>
          <w:sz w:val="24"/>
          <w:szCs w:val="24"/>
          <w:rtl/>
          <w:lang w:bidi="fa-IR"/>
        </w:rPr>
      </w:pPr>
      <w:r w:rsidRPr="008C3514">
        <w:rPr>
          <w:rFonts w:cs="B Titr" w:hint="cs"/>
          <w:sz w:val="24"/>
          <w:szCs w:val="24"/>
          <w:rtl/>
          <w:lang w:bidi="fa-IR"/>
        </w:rPr>
        <w:t xml:space="preserve">4-5 </w:t>
      </w:r>
      <w:r w:rsidR="008F164F" w:rsidRPr="008C3514">
        <w:rPr>
          <w:rFonts w:cs="B Titr" w:hint="cs"/>
          <w:sz w:val="24"/>
          <w:szCs w:val="24"/>
          <w:rtl/>
          <w:lang w:bidi="fa-IR"/>
        </w:rPr>
        <w:t xml:space="preserve">حالت </w:t>
      </w:r>
      <w:r w:rsidR="008D7F31" w:rsidRPr="008C3514">
        <w:rPr>
          <w:rFonts w:cs="B Titr" w:hint="cs"/>
          <w:sz w:val="24"/>
          <w:szCs w:val="24"/>
          <w:rtl/>
          <w:lang w:bidi="fa-IR"/>
        </w:rPr>
        <w:t>تصمیم‌</w:t>
      </w:r>
      <w:r w:rsidR="008F164F" w:rsidRPr="008C3514">
        <w:rPr>
          <w:rFonts w:cs="B Titr" w:hint="cs"/>
          <w:sz w:val="24"/>
          <w:szCs w:val="24"/>
          <w:rtl/>
          <w:lang w:bidi="fa-IR"/>
        </w:rPr>
        <w:t>گیری</w:t>
      </w:r>
      <w:r w:rsidR="00DA6A0D">
        <w:rPr>
          <w:rStyle w:val="FootnoteReference"/>
          <w:rFonts w:cs="B Titr"/>
          <w:sz w:val="24"/>
          <w:szCs w:val="24"/>
          <w:rtl/>
          <w:lang w:bidi="fa-IR"/>
        </w:rPr>
        <w:footnoteReference w:id="6"/>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این حالت که اولین و </w:t>
      </w:r>
      <w:r w:rsidR="007D738C" w:rsidRPr="008C3514">
        <w:rPr>
          <w:rFonts w:cs="B Nazanin" w:hint="cs"/>
          <w:sz w:val="24"/>
          <w:szCs w:val="24"/>
          <w:rtl/>
          <w:lang w:bidi="fa-IR"/>
        </w:rPr>
        <w:t>اصلی‌ترین</w:t>
      </w:r>
      <w:r w:rsidRPr="008C3514">
        <w:rPr>
          <w:rFonts w:cs="B Nazanin" w:hint="cs"/>
          <w:sz w:val="24"/>
          <w:szCs w:val="24"/>
          <w:rtl/>
          <w:lang w:bidi="fa-IR"/>
        </w:rPr>
        <w:t xml:space="preserve"> حالت عامل و به نوعی مغز عامل است</w:t>
      </w:r>
      <w:r w:rsidR="007D738C" w:rsidRPr="008C3514">
        <w:rPr>
          <w:rFonts w:cs="B Nazanin" w:hint="cs"/>
          <w:sz w:val="24"/>
          <w:szCs w:val="24"/>
          <w:rtl/>
          <w:lang w:bidi="fa-IR"/>
        </w:rPr>
        <w:t>،</w:t>
      </w:r>
      <w:r w:rsidRPr="008C3514">
        <w:rPr>
          <w:rFonts w:cs="B Nazanin" w:hint="cs"/>
          <w:sz w:val="24"/>
          <w:szCs w:val="24"/>
          <w:rtl/>
          <w:lang w:bidi="fa-IR"/>
        </w:rPr>
        <w:t xml:space="preserve"> بر اساس اولویت‌های تعیین شده در داخل آن تصمیم به رفتن به حالت دیگری می‌گیر</w:t>
      </w:r>
      <w:r w:rsidR="007D738C" w:rsidRPr="008C3514">
        <w:rPr>
          <w:rFonts w:cs="B Nazanin" w:hint="cs"/>
          <w:sz w:val="24"/>
          <w:szCs w:val="24"/>
          <w:rtl/>
          <w:lang w:bidi="fa-IR"/>
        </w:rPr>
        <w:t>د</w:t>
      </w:r>
      <w:r w:rsidR="007D738C" w:rsidRPr="008C3514">
        <w:rPr>
          <w:rFonts w:cs="B Nazanin"/>
          <w:sz w:val="24"/>
          <w:szCs w:val="24"/>
          <w:rtl/>
          <w:lang w:bidi="fa-IR"/>
        </w:rPr>
        <w:t xml:space="preserve">. </w:t>
      </w:r>
      <w:r w:rsidR="007D738C" w:rsidRPr="008C3514">
        <w:rPr>
          <w:rFonts w:cs="B Nazanin"/>
          <w:sz w:val="24"/>
          <w:szCs w:val="24"/>
          <w:rtl/>
          <w:lang w:bidi="fa-IR"/>
        </w:rPr>
        <w:br/>
      </w:r>
      <w:r w:rsidRPr="008C3514">
        <w:rPr>
          <w:rFonts w:cs="B Nazanin" w:hint="cs"/>
          <w:sz w:val="24"/>
          <w:szCs w:val="24"/>
          <w:rtl/>
          <w:lang w:bidi="fa-IR"/>
        </w:rPr>
        <w:t>اولویت‌های قرار گرفته در مدل ما برای محاصره بازیکن به صورت زیر است:</w:t>
      </w:r>
    </w:p>
    <w:p w:rsidR="008F164F" w:rsidRPr="008C3514" w:rsidRDefault="008F164F" w:rsidP="00B11543">
      <w:pPr>
        <w:pStyle w:val="ListParagraph"/>
        <w:numPr>
          <w:ilvl w:val="0"/>
          <w:numId w:val="1"/>
        </w:numPr>
        <w:bidi/>
        <w:jc w:val="lowKashida"/>
        <w:rPr>
          <w:rFonts w:cs="B Nazanin"/>
          <w:sz w:val="24"/>
          <w:szCs w:val="24"/>
          <w:lang w:bidi="fa-IR"/>
        </w:rPr>
      </w:pPr>
      <w:r w:rsidRPr="008C3514">
        <w:rPr>
          <w:rFonts w:cs="B Nazanin" w:hint="cs"/>
          <w:sz w:val="24"/>
          <w:szCs w:val="24"/>
          <w:rtl/>
          <w:lang w:bidi="fa-IR"/>
        </w:rPr>
        <w:t>در صورت داشتن دستوری از فرمانده رفتن به حالت</w:t>
      </w:r>
      <w:r w:rsidRPr="008C3514">
        <w:rPr>
          <w:rFonts w:cs="B Nazanin" w:hint="cs"/>
          <w:color w:val="FF0000"/>
          <w:sz w:val="24"/>
          <w:szCs w:val="24"/>
          <w:rtl/>
          <w:lang w:bidi="fa-IR"/>
        </w:rPr>
        <w:t xml:space="preserve"> </w:t>
      </w:r>
      <w:r w:rsidRPr="003F0A4F">
        <w:rPr>
          <w:rFonts w:cs="B Nazanin" w:hint="cs"/>
          <w:sz w:val="24"/>
          <w:szCs w:val="24"/>
          <w:rtl/>
          <w:lang w:bidi="fa-IR"/>
        </w:rPr>
        <w:t>دستور</w:t>
      </w:r>
      <w:r w:rsidRPr="003F0A4F">
        <w:rPr>
          <w:rFonts w:cs="B Nazanin"/>
          <w:sz w:val="24"/>
          <w:szCs w:val="24"/>
          <w:rtl/>
          <w:lang w:bidi="fa-IR"/>
        </w:rPr>
        <w:t xml:space="preserve"> </w:t>
      </w:r>
      <w:r w:rsidRPr="003F0A4F">
        <w:rPr>
          <w:rFonts w:cs="B Nazanin" w:hint="cs"/>
          <w:sz w:val="24"/>
          <w:szCs w:val="24"/>
          <w:rtl/>
          <w:lang w:bidi="fa-IR"/>
        </w:rPr>
        <w:t>فرمانده</w:t>
      </w:r>
    </w:p>
    <w:p w:rsidR="008F164F" w:rsidRPr="008C3514" w:rsidRDefault="008F164F" w:rsidP="00B11543">
      <w:pPr>
        <w:pStyle w:val="ListParagraph"/>
        <w:numPr>
          <w:ilvl w:val="0"/>
          <w:numId w:val="1"/>
        </w:numPr>
        <w:bidi/>
        <w:jc w:val="lowKashida"/>
        <w:rPr>
          <w:rFonts w:cs="B Nazanin"/>
          <w:sz w:val="24"/>
          <w:szCs w:val="24"/>
          <w:lang w:bidi="fa-IR"/>
        </w:rPr>
      </w:pPr>
      <w:r w:rsidRPr="008C3514">
        <w:rPr>
          <w:rFonts w:cs="B Nazanin" w:hint="cs"/>
          <w:sz w:val="24"/>
          <w:szCs w:val="24"/>
          <w:rtl/>
          <w:lang w:bidi="fa-IR"/>
        </w:rPr>
        <w:t xml:space="preserve">در صورت دیدن بازیکن و تحت تعقیب بودن آن رفتن به حالت </w:t>
      </w:r>
      <w:r w:rsidRPr="003F0A4F">
        <w:rPr>
          <w:rFonts w:cs="B Nazanin" w:hint="cs"/>
          <w:sz w:val="24"/>
          <w:szCs w:val="24"/>
          <w:rtl/>
          <w:lang w:bidi="fa-IR"/>
        </w:rPr>
        <w:t>تعقیب</w:t>
      </w:r>
    </w:p>
    <w:p w:rsidR="008F164F" w:rsidRPr="008C3514" w:rsidRDefault="00DB4807" w:rsidP="00B11543">
      <w:pPr>
        <w:pStyle w:val="ListParagraph"/>
        <w:numPr>
          <w:ilvl w:val="0"/>
          <w:numId w:val="1"/>
        </w:numPr>
        <w:bidi/>
        <w:jc w:val="lowKashida"/>
        <w:rPr>
          <w:rFonts w:cs="B Nazanin"/>
          <w:sz w:val="24"/>
          <w:szCs w:val="24"/>
          <w:lang w:bidi="fa-IR"/>
        </w:rPr>
      </w:pPr>
      <w:r w:rsidRPr="008C3514">
        <w:rPr>
          <w:rFonts w:cs="B Nazanin" w:hint="cs"/>
          <w:sz w:val="24"/>
          <w:szCs w:val="24"/>
          <w:rtl/>
          <w:lang w:bidi="fa-IR"/>
        </w:rPr>
        <w:t>در صورت داشتن مسیر برای گش</w:t>
      </w:r>
      <w:r w:rsidR="008F164F" w:rsidRPr="008C3514">
        <w:rPr>
          <w:rFonts w:cs="B Nazanin" w:hint="cs"/>
          <w:sz w:val="24"/>
          <w:szCs w:val="24"/>
          <w:rtl/>
          <w:lang w:bidi="fa-IR"/>
        </w:rPr>
        <w:t xml:space="preserve">ت زدن رفتن به </w:t>
      </w:r>
      <w:r w:rsidR="008F164F" w:rsidRPr="00883823">
        <w:rPr>
          <w:rFonts w:cs="B Nazanin" w:hint="cs"/>
          <w:sz w:val="24"/>
          <w:szCs w:val="24"/>
          <w:rtl/>
          <w:lang w:bidi="fa-IR"/>
        </w:rPr>
        <w:t>حالت</w:t>
      </w:r>
      <w:r w:rsidR="008F164F" w:rsidRPr="003F0A4F">
        <w:rPr>
          <w:rFonts w:cs="B Nazanin"/>
          <w:sz w:val="24"/>
          <w:szCs w:val="24"/>
          <w:rtl/>
          <w:lang w:bidi="fa-IR"/>
        </w:rPr>
        <w:t xml:space="preserve"> </w:t>
      </w:r>
      <w:r w:rsidR="008F164F" w:rsidRPr="003F0A4F">
        <w:rPr>
          <w:rFonts w:cs="B Nazanin" w:hint="cs"/>
          <w:sz w:val="24"/>
          <w:szCs w:val="24"/>
          <w:rtl/>
          <w:lang w:bidi="fa-IR"/>
        </w:rPr>
        <w:t>گشت</w:t>
      </w:r>
      <w:r w:rsidR="008C0CAE" w:rsidRPr="003F0A4F">
        <w:rPr>
          <w:rFonts w:cs="B Nazanin" w:hint="cs"/>
          <w:sz w:val="24"/>
          <w:szCs w:val="24"/>
          <w:lang w:bidi="fa-IR"/>
        </w:rPr>
        <w:t>‌</w:t>
      </w:r>
      <w:r w:rsidR="008F164F" w:rsidRPr="003F0A4F">
        <w:rPr>
          <w:rFonts w:cs="B Nazanin" w:hint="cs"/>
          <w:sz w:val="24"/>
          <w:szCs w:val="24"/>
          <w:rtl/>
          <w:lang w:bidi="fa-IR"/>
        </w:rPr>
        <w:t>زنی</w:t>
      </w:r>
    </w:p>
    <w:p w:rsidR="008F164F" w:rsidRPr="008C3514" w:rsidRDefault="008F164F" w:rsidP="00B11543">
      <w:pPr>
        <w:bidi/>
        <w:ind w:left="360"/>
        <w:jc w:val="lowKashida"/>
        <w:rPr>
          <w:rFonts w:cs="B Nazanin"/>
          <w:sz w:val="24"/>
          <w:szCs w:val="24"/>
          <w:rtl/>
          <w:lang w:bidi="fa-IR"/>
        </w:rPr>
      </w:pPr>
      <w:r w:rsidRPr="008C3514">
        <w:rPr>
          <w:rFonts w:cs="B Nazanin" w:hint="cs"/>
          <w:sz w:val="24"/>
          <w:szCs w:val="24"/>
          <w:rtl/>
          <w:lang w:bidi="fa-IR"/>
        </w:rPr>
        <w:t xml:space="preserve">همچنین اکثر </w:t>
      </w:r>
      <w:r w:rsidR="007D738C" w:rsidRPr="008C3514">
        <w:rPr>
          <w:rFonts w:cs="B Nazanin" w:hint="cs"/>
          <w:sz w:val="24"/>
          <w:szCs w:val="24"/>
          <w:rtl/>
          <w:lang w:bidi="fa-IR"/>
        </w:rPr>
        <w:t>حالت‌ها</w:t>
      </w:r>
      <w:r w:rsidRPr="008C3514">
        <w:rPr>
          <w:rFonts w:cs="B Nazanin" w:hint="cs"/>
          <w:sz w:val="24"/>
          <w:szCs w:val="24"/>
          <w:rtl/>
          <w:lang w:bidi="fa-IR"/>
        </w:rPr>
        <w:t xml:space="preserve"> پس از انجام کارهای تعیین شده به حالت </w:t>
      </w:r>
      <w:r w:rsidR="00C1716C" w:rsidRPr="008C3514">
        <w:rPr>
          <w:rFonts w:cs="B Nazanin" w:hint="cs"/>
          <w:sz w:val="24"/>
          <w:szCs w:val="24"/>
          <w:rtl/>
          <w:lang w:bidi="fa-IR"/>
        </w:rPr>
        <w:t>تصمیم‌</w:t>
      </w:r>
      <w:r w:rsidRPr="008C3514">
        <w:rPr>
          <w:rFonts w:cs="B Nazanin" w:hint="cs"/>
          <w:sz w:val="24"/>
          <w:szCs w:val="24"/>
          <w:rtl/>
          <w:lang w:bidi="fa-IR"/>
        </w:rPr>
        <w:t>گیری وارد می‌شوند و به این صورت حلقه‌ی اصلی تفکر عامل تشکیل می‌شود.</w:t>
      </w:r>
    </w:p>
    <w:p w:rsidR="0034646E" w:rsidRPr="008C3514" w:rsidRDefault="009B0D33" w:rsidP="00B11543">
      <w:pPr>
        <w:pStyle w:val="ListParagraph"/>
        <w:numPr>
          <w:ilvl w:val="0"/>
          <w:numId w:val="3"/>
        </w:numPr>
        <w:bidi/>
        <w:jc w:val="lowKashida"/>
        <w:rPr>
          <w:rFonts w:cs="B Titr"/>
          <w:b/>
          <w:bCs/>
          <w:sz w:val="24"/>
          <w:szCs w:val="24"/>
          <w:rtl/>
        </w:rPr>
      </w:pPr>
      <w:r w:rsidRPr="008C3514">
        <w:rPr>
          <w:rFonts w:cs="B Titr" w:hint="cs"/>
          <w:sz w:val="24"/>
          <w:szCs w:val="24"/>
          <w:rtl/>
          <w:lang w:bidi="fa-IR"/>
        </w:rPr>
        <w:t xml:space="preserve">سیستم </w:t>
      </w:r>
      <w:r w:rsidR="0034646E" w:rsidRPr="008C3514">
        <w:rPr>
          <w:rFonts w:cs="B Titr" w:hint="cs"/>
          <w:b/>
          <w:bCs/>
          <w:sz w:val="24"/>
          <w:szCs w:val="24"/>
          <w:rtl/>
        </w:rPr>
        <w:t>هوش</w:t>
      </w:r>
      <w:r w:rsidR="0034646E" w:rsidRPr="008C3514">
        <w:rPr>
          <w:rFonts w:cs="B Titr"/>
          <w:b/>
          <w:bCs/>
          <w:sz w:val="24"/>
          <w:szCs w:val="24"/>
          <w:rtl/>
        </w:rPr>
        <w:t xml:space="preserve"> </w:t>
      </w:r>
      <w:r w:rsidR="0034646E" w:rsidRPr="008C3514">
        <w:rPr>
          <w:rFonts w:cs="B Titr" w:hint="cs"/>
          <w:b/>
          <w:bCs/>
          <w:sz w:val="24"/>
          <w:szCs w:val="24"/>
          <w:rtl/>
        </w:rPr>
        <w:t>مصنوعی</w:t>
      </w:r>
      <w:r w:rsidR="0034646E" w:rsidRPr="008C3514">
        <w:rPr>
          <w:rFonts w:cs="B Titr"/>
          <w:b/>
          <w:bCs/>
          <w:sz w:val="24"/>
          <w:szCs w:val="24"/>
          <w:rtl/>
        </w:rPr>
        <w:t xml:space="preserve"> </w:t>
      </w:r>
      <w:r w:rsidR="0034646E" w:rsidRPr="008C3514">
        <w:rPr>
          <w:rFonts w:cs="B Titr" w:hint="cs"/>
          <w:b/>
          <w:bCs/>
          <w:sz w:val="24"/>
          <w:szCs w:val="24"/>
          <w:rtl/>
        </w:rPr>
        <w:t>مرکزی</w:t>
      </w:r>
    </w:p>
    <w:p w:rsidR="0034646E" w:rsidRPr="008C3514" w:rsidRDefault="0034646E" w:rsidP="00903E46">
      <w:pPr>
        <w:bidi/>
        <w:jc w:val="lowKashida"/>
        <w:rPr>
          <w:rFonts w:cs="B Titr"/>
          <w:b/>
          <w:bCs/>
          <w:sz w:val="24"/>
          <w:szCs w:val="24"/>
          <w:rtl/>
        </w:rPr>
      </w:pPr>
      <w:r w:rsidRPr="008C3514">
        <w:rPr>
          <w:rFonts w:cs="B Nazanin"/>
          <w:sz w:val="24"/>
          <w:szCs w:val="24"/>
          <w:rtl/>
        </w:rPr>
        <w:t xml:space="preserve">ما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کنترل و </w:t>
      </w:r>
      <w:r w:rsidR="007D738C" w:rsidRPr="008C3514">
        <w:rPr>
          <w:rFonts w:cs="B Nazanin" w:hint="cs"/>
          <w:sz w:val="24"/>
          <w:szCs w:val="24"/>
          <w:rtl/>
        </w:rPr>
        <w:t>هماهنگی</w:t>
      </w:r>
      <w:r w:rsidRPr="008C3514">
        <w:rPr>
          <w:rFonts w:cs="B Nazanin"/>
          <w:sz w:val="24"/>
          <w:szCs w:val="24"/>
          <w:rtl/>
        </w:rPr>
        <w:t xml:space="preserve"> بین نیروهای موجود از هوش </w:t>
      </w:r>
      <w:r w:rsidR="007D738C" w:rsidRPr="008C3514">
        <w:rPr>
          <w:rFonts w:cs="B Nazanin" w:hint="cs"/>
          <w:sz w:val="24"/>
          <w:szCs w:val="24"/>
          <w:rtl/>
        </w:rPr>
        <w:t>جمعی</w:t>
      </w:r>
      <w:r w:rsidRPr="008C3514">
        <w:rPr>
          <w:rFonts w:cs="B Nazanin"/>
          <w:sz w:val="24"/>
          <w:szCs w:val="24"/>
          <w:rtl/>
        </w:rPr>
        <w:t xml:space="preserve"> استفاده </w:t>
      </w:r>
      <w:r w:rsidR="007D738C" w:rsidRPr="008C3514">
        <w:rPr>
          <w:rFonts w:cs="B Nazanin" w:hint="cs"/>
          <w:sz w:val="24"/>
          <w:szCs w:val="24"/>
          <w:rtl/>
        </w:rPr>
        <w:t>می‌کنیم</w:t>
      </w:r>
      <w:r w:rsidRPr="008C3514">
        <w:rPr>
          <w:rFonts w:cs="B Nazanin" w:hint="cs"/>
          <w:sz w:val="24"/>
          <w:szCs w:val="24"/>
          <w:rtl/>
        </w:rPr>
        <w:t xml:space="preserve">. این به اصطلاح واحد مرکزی وظیفه دارد </w:t>
      </w:r>
      <w:r w:rsidRPr="008C3514">
        <w:rPr>
          <w:rFonts w:cs="B Nazanin"/>
          <w:sz w:val="24"/>
          <w:szCs w:val="24"/>
          <w:rtl/>
        </w:rPr>
        <w:t xml:space="preserve">که اطلاعات و مشاهدات تمام نیروها </w:t>
      </w:r>
      <w:r w:rsidRPr="008C3514">
        <w:rPr>
          <w:rFonts w:cs="B Nazanin" w:hint="cs"/>
          <w:sz w:val="24"/>
          <w:szCs w:val="24"/>
          <w:rtl/>
        </w:rPr>
        <w:t>را گرفته و</w:t>
      </w:r>
      <w:r w:rsidRPr="008C3514">
        <w:rPr>
          <w:rFonts w:cs="B Nazanin"/>
          <w:sz w:val="24"/>
          <w:szCs w:val="24"/>
          <w:rtl/>
        </w:rPr>
        <w:t xml:space="preserve"> پس انجام </w:t>
      </w:r>
      <w:r w:rsidR="007D738C" w:rsidRPr="008C3514">
        <w:rPr>
          <w:rFonts w:cs="B Nazanin" w:hint="cs"/>
          <w:sz w:val="24"/>
          <w:szCs w:val="24"/>
          <w:rtl/>
        </w:rPr>
        <w:t>پردازش‌ها</w:t>
      </w:r>
      <w:r w:rsidRPr="008C3514">
        <w:rPr>
          <w:rFonts w:cs="B Nazanin"/>
          <w:sz w:val="24"/>
          <w:szCs w:val="24"/>
          <w:rtl/>
        </w:rPr>
        <w:t xml:space="preserve">، دستورت لازم را به </w:t>
      </w:r>
      <w:r w:rsidR="007D738C" w:rsidRPr="008C3514">
        <w:rPr>
          <w:rFonts w:cs="B Nazanin" w:hint="cs"/>
          <w:sz w:val="24"/>
          <w:szCs w:val="24"/>
          <w:rtl/>
        </w:rPr>
        <w:t>عامل‌ها</w:t>
      </w:r>
      <w:r w:rsidRPr="008C3514">
        <w:rPr>
          <w:rFonts w:cs="B Nazanin"/>
          <w:sz w:val="24"/>
          <w:szCs w:val="24"/>
          <w:rtl/>
        </w:rPr>
        <w:t xml:space="preserve"> ارسال می‌کند</w:t>
      </w:r>
      <w:r w:rsidRPr="008C3514">
        <w:rPr>
          <w:rFonts w:cs="B Nazanin" w:hint="cs"/>
          <w:sz w:val="24"/>
          <w:szCs w:val="24"/>
          <w:rtl/>
        </w:rPr>
        <w:t xml:space="preserve">. </w:t>
      </w:r>
      <w:r w:rsidRPr="008C3514">
        <w:rPr>
          <w:rFonts w:cs="B Nazanin"/>
          <w:sz w:val="24"/>
          <w:szCs w:val="24"/>
          <w:rtl/>
        </w:rPr>
        <w:t xml:space="preserve">واحد مرکزی در دو مقطع </w:t>
      </w:r>
      <w:r w:rsidR="007D738C" w:rsidRPr="008C3514">
        <w:rPr>
          <w:rFonts w:cs="B Nazanin" w:hint="cs"/>
          <w:sz w:val="24"/>
          <w:szCs w:val="24"/>
          <w:rtl/>
        </w:rPr>
        <w:t>زمانی</w:t>
      </w:r>
      <w:r w:rsidRPr="008C3514">
        <w:rPr>
          <w:rFonts w:cs="B Nazanin"/>
          <w:sz w:val="24"/>
          <w:szCs w:val="24"/>
          <w:rtl/>
        </w:rPr>
        <w:t xml:space="preserve"> </w:t>
      </w:r>
      <w:r w:rsidRPr="008C3514">
        <w:rPr>
          <w:rFonts w:cs="B Nazanin" w:hint="cs"/>
          <w:sz w:val="24"/>
          <w:szCs w:val="24"/>
          <w:rtl/>
        </w:rPr>
        <w:t xml:space="preserve">به </w:t>
      </w:r>
      <w:del w:id="237" w:author="SCICT" w:date="2012-12-17T00:46:00Z">
        <w:r w:rsidRPr="008C3514" w:rsidDel="00903E46">
          <w:rPr>
            <w:rFonts w:cs="B Nazanin"/>
            <w:sz w:val="24"/>
            <w:szCs w:val="24"/>
            <w:rtl/>
          </w:rPr>
          <w:delText xml:space="preserve">تصمیم </w:delText>
        </w:r>
      </w:del>
      <w:ins w:id="238" w:author="SCICT" w:date="2012-12-17T00:46:00Z">
        <w:r w:rsidR="00903E46" w:rsidRPr="008C3514">
          <w:rPr>
            <w:rFonts w:cs="B Nazanin"/>
            <w:sz w:val="24"/>
            <w:szCs w:val="24"/>
            <w:rtl/>
          </w:rPr>
          <w:t>تصمیم</w:t>
        </w:r>
        <w:r w:rsidR="00903E46">
          <w:rPr>
            <w:rFonts w:cs="B Nazanin" w:hint="cs"/>
            <w:sz w:val="24"/>
            <w:szCs w:val="24"/>
            <w:rtl/>
          </w:rPr>
          <w:t>‌</w:t>
        </w:r>
      </w:ins>
      <w:r w:rsidRPr="008C3514">
        <w:rPr>
          <w:rFonts w:cs="B Nazanin"/>
          <w:sz w:val="24"/>
          <w:szCs w:val="24"/>
          <w:rtl/>
        </w:rPr>
        <w:t>گیری می‌</w:t>
      </w:r>
      <w:r w:rsidRPr="008C3514">
        <w:rPr>
          <w:rFonts w:cs="B Nazanin" w:hint="cs"/>
          <w:sz w:val="24"/>
          <w:szCs w:val="24"/>
          <w:rtl/>
        </w:rPr>
        <w:t>پردازد:</w:t>
      </w:r>
    </w:p>
    <w:p w:rsidR="0034646E" w:rsidRPr="008C3514" w:rsidRDefault="0034646E" w:rsidP="00B11543">
      <w:pPr>
        <w:bidi/>
        <w:jc w:val="lowKashida"/>
        <w:rPr>
          <w:rFonts w:cs="B Nazanin"/>
          <w:sz w:val="24"/>
          <w:szCs w:val="24"/>
          <w:rtl/>
        </w:rPr>
      </w:pPr>
      <w:r w:rsidRPr="008C3514">
        <w:rPr>
          <w:rFonts w:cs="B Nazanin" w:hint="cs"/>
          <w:sz w:val="24"/>
          <w:szCs w:val="24"/>
          <w:rtl/>
        </w:rPr>
        <w:lastRenderedPageBreak/>
        <w:t>1. هنگامی که بازیکن در حال تعقیب</w:t>
      </w:r>
      <w:r w:rsidRPr="008C3514">
        <w:rPr>
          <w:rFonts w:cs="B Nazanin"/>
          <w:sz w:val="24"/>
          <w:szCs w:val="24"/>
          <w:rtl/>
        </w:rPr>
        <w:t xml:space="preserve"> از یک گذرگاه </w:t>
      </w:r>
      <w:r w:rsidRPr="008C3514">
        <w:rPr>
          <w:rFonts w:cs="B Nazanin" w:hint="cs"/>
          <w:sz w:val="24"/>
          <w:szCs w:val="24"/>
          <w:rtl/>
        </w:rPr>
        <w:t xml:space="preserve">عبور کند و در عین حال </w:t>
      </w:r>
      <w:r w:rsidRPr="008C3514">
        <w:rPr>
          <w:rFonts w:cs="B Nazanin"/>
          <w:sz w:val="24"/>
          <w:szCs w:val="24"/>
          <w:rtl/>
        </w:rPr>
        <w:t xml:space="preserve">توسط یک </w:t>
      </w:r>
      <w:r w:rsidRPr="008C3514">
        <w:rPr>
          <w:rFonts w:cs="B Nazanin" w:hint="cs"/>
          <w:sz w:val="24"/>
          <w:szCs w:val="24"/>
          <w:rtl/>
        </w:rPr>
        <w:t xml:space="preserve">عامل قابل </w:t>
      </w:r>
      <w:r w:rsidRPr="008C3514">
        <w:rPr>
          <w:rFonts w:cs="B Nazanin"/>
          <w:sz w:val="24"/>
          <w:szCs w:val="24"/>
          <w:rtl/>
        </w:rPr>
        <w:t>مشاهده باشد</w:t>
      </w:r>
    </w:p>
    <w:p w:rsidR="00E97BB9" w:rsidRDefault="0034646E" w:rsidP="00E97BB9">
      <w:pPr>
        <w:bidi/>
        <w:jc w:val="lowKashida"/>
        <w:rPr>
          <w:ins w:id="239" w:author="Administrator" w:date="2012-12-14T21:12:00Z"/>
          <w:rFonts w:cs="B Nazanin"/>
          <w:sz w:val="24"/>
          <w:szCs w:val="24"/>
          <w:rtl/>
        </w:rPr>
      </w:pPr>
      <w:r w:rsidRPr="008C3514">
        <w:rPr>
          <w:rFonts w:cs="B Nazanin" w:hint="cs"/>
          <w:sz w:val="24"/>
          <w:szCs w:val="24"/>
          <w:rtl/>
        </w:rPr>
        <w:t xml:space="preserve">2. </w:t>
      </w:r>
      <w:r w:rsidRPr="008C3514">
        <w:rPr>
          <w:rFonts w:cs="B Nazanin"/>
          <w:sz w:val="24"/>
          <w:szCs w:val="24"/>
          <w:rtl/>
        </w:rPr>
        <w:t xml:space="preserve">دریافت اطلاعات از </w:t>
      </w:r>
      <w:r w:rsidRPr="008C3514">
        <w:rPr>
          <w:rFonts w:cs="B Nazanin" w:hint="cs"/>
          <w:sz w:val="24"/>
          <w:szCs w:val="24"/>
          <w:rtl/>
        </w:rPr>
        <w:t>عامل‌</w:t>
      </w:r>
      <w:r w:rsidRPr="008C3514">
        <w:rPr>
          <w:rFonts w:cs="B Nazanin"/>
          <w:sz w:val="24"/>
          <w:szCs w:val="24"/>
          <w:rtl/>
        </w:rPr>
        <w:t>ها</w:t>
      </w:r>
    </w:p>
    <w:p w:rsidR="0034646E" w:rsidRPr="00E97BB9" w:rsidRDefault="0046612B" w:rsidP="00E97BB9">
      <w:pPr>
        <w:bidi/>
        <w:jc w:val="lowKashida"/>
        <w:rPr>
          <w:rFonts w:cs="B Nazanin"/>
          <w:sz w:val="24"/>
          <w:szCs w:val="24"/>
          <w:rtl/>
          <w:rPrChange w:id="240" w:author="Administrator" w:date="2012-12-14T21:12:00Z">
            <w:rPr>
              <w:rFonts w:cs="B Nazanin"/>
              <w:b/>
              <w:bCs/>
              <w:color w:val="FF0000"/>
              <w:sz w:val="24"/>
              <w:szCs w:val="24"/>
              <w:rtl/>
            </w:rPr>
          </w:rPrChange>
        </w:rPr>
      </w:pPr>
      <w:r w:rsidRPr="0046612B">
        <w:rPr>
          <w:rFonts w:cs="B Nazanin"/>
          <w:sz w:val="2"/>
          <w:szCs w:val="2"/>
          <w:rPrChange w:id="241" w:author="Administrator" w:date="2012-12-14T21:12:00Z">
            <w:rPr>
              <w:rFonts w:cs="B Nazanin"/>
              <w:sz w:val="24"/>
              <w:szCs w:val="24"/>
            </w:rPr>
          </w:rPrChange>
        </w:rPr>
        <w:br/>
      </w:r>
      <w:r w:rsidR="0034646E" w:rsidRPr="008C3514">
        <w:rPr>
          <w:rFonts w:cs="B Nazanin"/>
          <w:sz w:val="24"/>
          <w:szCs w:val="24"/>
        </w:rPr>
        <w:br/>
      </w:r>
      <w:r w:rsidR="0034646E" w:rsidRPr="008C3514">
        <w:rPr>
          <w:rFonts w:cs="B Nazanin" w:hint="cs"/>
          <w:b/>
          <w:bCs/>
          <w:sz w:val="24"/>
          <w:szCs w:val="24"/>
          <w:rtl/>
        </w:rPr>
        <w:t>حالت اول:</w:t>
      </w:r>
    </w:p>
    <w:p w:rsidR="0034646E" w:rsidRPr="008C3514" w:rsidRDefault="0034646E" w:rsidP="00B11543">
      <w:pPr>
        <w:bidi/>
        <w:jc w:val="lowKashida"/>
        <w:rPr>
          <w:rFonts w:cs="B Nazanin"/>
          <w:sz w:val="24"/>
          <w:szCs w:val="24"/>
          <w:rtl/>
        </w:rPr>
      </w:pPr>
      <w:r w:rsidRPr="008C3514">
        <w:rPr>
          <w:rFonts w:cs="B Nazanin"/>
          <w:sz w:val="24"/>
          <w:szCs w:val="24"/>
          <w:rtl/>
        </w:rPr>
        <w:t xml:space="preserve">حالت </w:t>
      </w:r>
      <w:r w:rsidRPr="008C3514">
        <w:rPr>
          <w:rFonts w:cs="B Nazanin"/>
          <w:sz w:val="24"/>
          <w:szCs w:val="24"/>
          <w:rtl/>
          <w:lang w:bidi="fa-IR"/>
        </w:rPr>
        <w:t>۱</w:t>
      </w:r>
      <w:r w:rsidRPr="008C3514">
        <w:rPr>
          <w:rFonts w:cs="B Nazanin"/>
          <w:sz w:val="24"/>
          <w:szCs w:val="24"/>
          <w:rtl/>
        </w:rPr>
        <w:t xml:space="preserve"> </w:t>
      </w:r>
      <w:r w:rsidR="00256E12" w:rsidRPr="008C3514">
        <w:rPr>
          <w:rFonts w:cs="B Nazanin" w:hint="cs"/>
          <w:sz w:val="24"/>
          <w:szCs w:val="24"/>
          <w:rtl/>
        </w:rPr>
        <w:t>همان</w:t>
      </w:r>
      <w:r w:rsidR="00256E12" w:rsidRPr="008C3514">
        <w:rPr>
          <w:rFonts w:cs="B Nazanin"/>
          <w:sz w:val="24"/>
          <w:szCs w:val="24"/>
          <w:rtl/>
        </w:rPr>
        <w:t xml:space="preserve"> </w:t>
      </w:r>
      <w:r w:rsidR="00256E12" w:rsidRPr="008C3514">
        <w:rPr>
          <w:rFonts w:cs="B Nazanin" w:hint="cs"/>
          <w:sz w:val="24"/>
          <w:szCs w:val="24"/>
          <w:rtl/>
        </w:rPr>
        <w:t>طور</w:t>
      </w:r>
      <w:r w:rsidRPr="008C3514">
        <w:rPr>
          <w:rFonts w:cs="B Nazanin"/>
          <w:sz w:val="24"/>
          <w:szCs w:val="24"/>
          <w:rtl/>
        </w:rPr>
        <w:t xml:space="preserve"> که در بخش‌های قبل </w:t>
      </w:r>
      <w:r w:rsidR="007D738C" w:rsidRPr="008C3514">
        <w:rPr>
          <w:rFonts w:cs="B Nazanin" w:hint="cs"/>
          <w:sz w:val="24"/>
          <w:szCs w:val="24"/>
          <w:rtl/>
        </w:rPr>
        <w:t>معرفی</w:t>
      </w:r>
      <w:r w:rsidRPr="008C3514">
        <w:rPr>
          <w:rFonts w:cs="B Nazanin"/>
          <w:sz w:val="24"/>
          <w:szCs w:val="24"/>
          <w:rtl/>
        </w:rPr>
        <w:t xml:space="preserve"> شد</w:t>
      </w:r>
      <w:r w:rsidR="007D738C" w:rsidRPr="008C3514">
        <w:rPr>
          <w:rFonts w:cs="B Nazanin" w:hint="cs"/>
          <w:sz w:val="24"/>
          <w:szCs w:val="24"/>
          <w:rtl/>
        </w:rPr>
        <w:t>،</w:t>
      </w:r>
      <w:r w:rsidRPr="008C3514">
        <w:rPr>
          <w:rFonts w:cs="B Nazanin"/>
          <w:sz w:val="24"/>
          <w:szCs w:val="24"/>
          <w:rtl/>
        </w:rPr>
        <w:t xml:space="preserve"> با ایجاد یک درخت </w:t>
      </w:r>
      <w:r w:rsidR="00256E12" w:rsidRPr="008C3514">
        <w:rPr>
          <w:rFonts w:cs="B Nazanin" w:hint="cs"/>
          <w:sz w:val="24"/>
          <w:szCs w:val="24"/>
          <w:rtl/>
        </w:rPr>
        <w:t>پیش‌بینی</w:t>
      </w:r>
      <w:r w:rsidRPr="008C3514">
        <w:rPr>
          <w:rFonts w:cs="B Nazanin"/>
          <w:sz w:val="24"/>
          <w:szCs w:val="24"/>
          <w:rtl/>
        </w:rPr>
        <w:t xml:space="preserve"> مسیر آغاز </w:t>
      </w:r>
      <w:r w:rsidR="007D738C" w:rsidRPr="008C3514">
        <w:rPr>
          <w:rFonts w:cs="B Nazanin" w:hint="cs"/>
          <w:sz w:val="24"/>
          <w:szCs w:val="24"/>
          <w:rtl/>
        </w:rPr>
        <w:t>می‌گردد</w:t>
      </w:r>
      <w:r w:rsidRPr="008C3514">
        <w:rPr>
          <w:rFonts w:cs="B Nazanin" w:hint="cs"/>
          <w:sz w:val="24"/>
          <w:szCs w:val="24"/>
          <w:rtl/>
        </w:rPr>
        <w:t xml:space="preserve">. </w:t>
      </w:r>
      <w:r w:rsidRPr="008C3514">
        <w:rPr>
          <w:rFonts w:cs="B Nazanin"/>
          <w:sz w:val="24"/>
          <w:szCs w:val="24"/>
          <w:rtl/>
        </w:rPr>
        <w:t xml:space="preserve">عمق این درخت بر اساس </w:t>
      </w:r>
      <w:r w:rsidR="007D738C" w:rsidRPr="008C3514">
        <w:rPr>
          <w:rFonts w:cs="B Nazanin" w:hint="cs"/>
          <w:sz w:val="24"/>
          <w:szCs w:val="24"/>
          <w:rtl/>
        </w:rPr>
        <w:t>معیارهای</w:t>
      </w:r>
      <w:r w:rsidRPr="008C3514">
        <w:rPr>
          <w:rFonts w:cs="B Nazanin"/>
          <w:sz w:val="24"/>
          <w:szCs w:val="24"/>
          <w:rtl/>
        </w:rPr>
        <w:t xml:space="preserve"> گوناگونی از قبیل</w:t>
      </w:r>
      <w:r w:rsidRPr="008C3514">
        <w:rPr>
          <w:rFonts w:ascii="Times New Roman" w:hAnsi="Times New Roman" w:cs="Times New Roman" w:hint="cs"/>
          <w:sz w:val="24"/>
          <w:szCs w:val="24"/>
          <w:rtl/>
        </w:rPr>
        <w:t> </w:t>
      </w:r>
      <w:r w:rsidRPr="008C3514">
        <w:rPr>
          <w:rFonts w:cs="B Nazanin"/>
          <w:sz w:val="24"/>
          <w:szCs w:val="24"/>
          <w:rtl/>
        </w:rPr>
        <w:t xml:space="preserve"> </w:t>
      </w:r>
      <w:r w:rsidRPr="008C3514">
        <w:rPr>
          <w:rFonts w:cs="B Nazanin" w:hint="cs"/>
          <w:sz w:val="24"/>
          <w:szCs w:val="24"/>
          <w:rtl/>
        </w:rPr>
        <w:t>تعداد</w:t>
      </w:r>
      <w:r w:rsidRPr="008C3514">
        <w:rPr>
          <w:rFonts w:cs="B Nazanin"/>
          <w:sz w:val="24"/>
          <w:szCs w:val="24"/>
          <w:rtl/>
        </w:rPr>
        <w:t xml:space="preserve"> </w:t>
      </w:r>
      <w:r w:rsidRPr="008C3514">
        <w:rPr>
          <w:rFonts w:cs="B Nazanin" w:hint="cs"/>
          <w:sz w:val="24"/>
          <w:szCs w:val="24"/>
          <w:rtl/>
        </w:rPr>
        <w:t>عامل‌ها</w:t>
      </w:r>
      <w:r w:rsidR="007D738C" w:rsidRPr="008C3514">
        <w:rPr>
          <w:rFonts w:cs="B Nazanin" w:hint="cs"/>
          <w:sz w:val="24"/>
          <w:szCs w:val="24"/>
          <w:rtl/>
        </w:rPr>
        <w:t>،</w:t>
      </w:r>
      <w:r w:rsidRPr="008C3514">
        <w:rPr>
          <w:rFonts w:cs="B Nazanin"/>
          <w:sz w:val="24"/>
          <w:szCs w:val="24"/>
          <w:rtl/>
        </w:rPr>
        <w:t xml:space="preserve"> </w:t>
      </w:r>
      <w:r w:rsidRPr="008C3514">
        <w:rPr>
          <w:rFonts w:cs="B Nazanin" w:hint="cs"/>
          <w:sz w:val="24"/>
          <w:szCs w:val="24"/>
          <w:rtl/>
        </w:rPr>
        <w:t>موقعیت</w:t>
      </w:r>
      <w:r w:rsidRPr="008C3514">
        <w:rPr>
          <w:rFonts w:cs="B Nazanin"/>
          <w:sz w:val="24"/>
          <w:szCs w:val="24"/>
          <w:rtl/>
        </w:rPr>
        <w:t xml:space="preserve"> </w:t>
      </w:r>
      <w:r w:rsidRPr="008C3514">
        <w:rPr>
          <w:rFonts w:cs="B Nazanin" w:hint="cs"/>
          <w:sz w:val="24"/>
          <w:szCs w:val="24"/>
          <w:rtl/>
        </w:rPr>
        <w:t>عامل‌ها</w:t>
      </w:r>
      <w:r w:rsidRPr="008C3514">
        <w:rPr>
          <w:rFonts w:cs="B Nazanin"/>
          <w:sz w:val="24"/>
          <w:szCs w:val="24"/>
          <w:rtl/>
        </w:rPr>
        <w:t xml:space="preserve"> </w:t>
      </w:r>
      <w:r w:rsidRPr="008C3514">
        <w:rPr>
          <w:rFonts w:cs="B Nazanin" w:hint="cs"/>
          <w:sz w:val="24"/>
          <w:szCs w:val="24"/>
          <w:rtl/>
        </w:rPr>
        <w:t>و</w:t>
      </w:r>
      <w:del w:id="242" w:author="SCICT" w:date="2012-12-17T00:41:00Z">
        <w:r w:rsidRPr="008C3514" w:rsidDel="00D10A51">
          <w:rPr>
            <w:rFonts w:cs="B Nazanin"/>
            <w:sz w:val="24"/>
            <w:szCs w:val="24"/>
            <w:rtl/>
          </w:rPr>
          <w:delText xml:space="preserve"> .</w:delText>
        </w:r>
      </w:del>
      <w:ins w:id="243" w:author="SCICT" w:date="2012-12-17T00:41:00Z">
        <w:r w:rsidR="00D10A51">
          <w:rPr>
            <w:rFonts w:cs="B Nazanin"/>
            <w:sz w:val="24"/>
            <w:szCs w:val="24"/>
            <w:rtl/>
          </w:rPr>
          <w:t>.</w:t>
        </w:r>
      </w:ins>
      <w:r w:rsidRPr="008C3514">
        <w:rPr>
          <w:rFonts w:cs="B Nazanin"/>
          <w:sz w:val="24"/>
          <w:szCs w:val="24"/>
          <w:rtl/>
        </w:rPr>
        <w:t xml:space="preserve">.. </w:t>
      </w:r>
      <w:r w:rsidRPr="008C3514">
        <w:rPr>
          <w:rFonts w:cs="B Nazanin" w:hint="cs"/>
          <w:sz w:val="24"/>
          <w:szCs w:val="24"/>
          <w:rtl/>
        </w:rPr>
        <w:t>تعیین</w:t>
      </w:r>
      <w:r w:rsidRPr="008C3514">
        <w:rPr>
          <w:rFonts w:cs="B Nazanin"/>
          <w:sz w:val="24"/>
          <w:szCs w:val="24"/>
          <w:rtl/>
        </w:rPr>
        <w:t xml:space="preserve"> </w:t>
      </w:r>
      <w:r w:rsidR="007D738C" w:rsidRPr="008C3514">
        <w:rPr>
          <w:rFonts w:cs="B Nazanin" w:hint="cs"/>
          <w:sz w:val="24"/>
          <w:szCs w:val="24"/>
          <w:rtl/>
        </w:rPr>
        <w:t>می‌گردد</w:t>
      </w:r>
      <w:r w:rsidRPr="008C3514">
        <w:rPr>
          <w:rFonts w:cs="B Nazanin" w:hint="cs"/>
          <w:sz w:val="24"/>
          <w:szCs w:val="24"/>
          <w:rtl/>
        </w:rPr>
        <w:t xml:space="preserve">. </w:t>
      </w:r>
      <w:r w:rsidRPr="008C3514">
        <w:rPr>
          <w:rFonts w:cs="B Nazanin"/>
          <w:sz w:val="24"/>
          <w:szCs w:val="24"/>
          <w:rtl/>
        </w:rPr>
        <w:t xml:space="preserve">در مرحله </w:t>
      </w:r>
      <w:r w:rsidRPr="008C3514">
        <w:rPr>
          <w:rFonts w:cs="B Nazanin" w:hint="cs"/>
          <w:sz w:val="24"/>
          <w:szCs w:val="24"/>
          <w:rtl/>
        </w:rPr>
        <w:t>اول</w:t>
      </w:r>
      <w:r w:rsidRPr="008C3514">
        <w:rPr>
          <w:rFonts w:cs="B Nazanin"/>
          <w:sz w:val="24"/>
          <w:szCs w:val="24"/>
          <w:rtl/>
        </w:rPr>
        <w:t xml:space="preserve"> </w:t>
      </w:r>
      <w:r w:rsidRPr="008C3514">
        <w:rPr>
          <w:rFonts w:cs="B Nazanin" w:hint="cs"/>
          <w:sz w:val="24"/>
          <w:szCs w:val="24"/>
          <w:rtl/>
        </w:rPr>
        <w:t>ما درختی</w:t>
      </w:r>
      <w:r w:rsidRPr="008C3514">
        <w:rPr>
          <w:rFonts w:cs="B Nazanin"/>
          <w:sz w:val="24"/>
          <w:szCs w:val="24"/>
          <w:rtl/>
        </w:rPr>
        <w:t xml:space="preserve"> </w:t>
      </w:r>
      <w:r w:rsidRPr="008C3514">
        <w:rPr>
          <w:rFonts w:cs="B Nazanin" w:hint="cs"/>
          <w:sz w:val="24"/>
          <w:szCs w:val="24"/>
          <w:rtl/>
        </w:rPr>
        <w:t>با</w:t>
      </w:r>
      <w:r w:rsidRPr="008C3514">
        <w:rPr>
          <w:rFonts w:cs="B Nazanin"/>
          <w:sz w:val="24"/>
          <w:szCs w:val="24"/>
          <w:rtl/>
        </w:rPr>
        <w:t xml:space="preserve"> </w:t>
      </w:r>
      <w:r w:rsidRPr="008C3514">
        <w:rPr>
          <w:rFonts w:cs="B Nazanin" w:hint="cs"/>
          <w:sz w:val="24"/>
          <w:szCs w:val="24"/>
          <w:rtl/>
        </w:rPr>
        <w:t>عمق</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ایجاد</w:t>
      </w:r>
      <w:r w:rsidRPr="008C3514">
        <w:rPr>
          <w:rFonts w:cs="B Nazanin"/>
          <w:sz w:val="24"/>
          <w:szCs w:val="24"/>
          <w:rtl/>
        </w:rPr>
        <w:t xml:space="preserve"> </w:t>
      </w:r>
      <w:r w:rsidR="007D738C" w:rsidRPr="008C3514">
        <w:rPr>
          <w:rFonts w:cs="B Nazanin" w:hint="cs"/>
          <w:sz w:val="24"/>
          <w:szCs w:val="24"/>
          <w:rtl/>
        </w:rPr>
        <w:t>می‌کنیم</w:t>
      </w:r>
      <w:r w:rsidRPr="008C3514">
        <w:rPr>
          <w:rFonts w:cs="B Nazanin" w:hint="cs"/>
          <w:sz w:val="24"/>
          <w:szCs w:val="24"/>
          <w:rtl/>
        </w:rPr>
        <w:t>.</w:t>
      </w:r>
      <w:r w:rsidR="00EF3306">
        <w:rPr>
          <w:rFonts w:cs="B Nazanin" w:hint="cs"/>
          <w:sz w:val="24"/>
          <w:szCs w:val="24"/>
          <w:rtl/>
          <w:lang w:bidi="fa-IR"/>
        </w:rPr>
        <w:t xml:space="preserve"> نتیجه این عمل درختی تنها با یک برگ است.</w:t>
      </w:r>
      <w:r w:rsidRPr="008C3514">
        <w:rPr>
          <w:rFonts w:cs="B Nazanin" w:hint="cs"/>
          <w:sz w:val="24"/>
          <w:szCs w:val="24"/>
          <w:rtl/>
        </w:rPr>
        <w:t xml:space="preserve"> </w:t>
      </w:r>
      <w:r w:rsidRPr="008C3514">
        <w:rPr>
          <w:rFonts w:cs="B Nazanin"/>
          <w:sz w:val="24"/>
          <w:szCs w:val="24"/>
          <w:rtl/>
        </w:rPr>
        <w:t xml:space="preserve">بر اساس برگ این درخت، امکان بسته شدن مسیر توسط </w:t>
      </w:r>
      <w:r w:rsidR="007D738C" w:rsidRPr="008C3514">
        <w:rPr>
          <w:rFonts w:cs="B Nazanin" w:hint="cs"/>
          <w:sz w:val="24"/>
          <w:szCs w:val="24"/>
          <w:rtl/>
        </w:rPr>
        <w:t>یکی</w:t>
      </w:r>
      <w:r w:rsidRPr="008C3514">
        <w:rPr>
          <w:rFonts w:cs="B Nazanin"/>
          <w:sz w:val="24"/>
          <w:szCs w:val="24"/>
          <w:rtl/>
        </w:rPr>
        <w:t xml:space="preserve"> از نیروها </w:t>
      </w:r>
      <w:r w:rsidR="007D738C" w:rsidRPr="008C3514">
        <w:rPr>
          <w:rFonts w:cs="B Nazanin" w:hint="cs"/>
          <w:sz w:val="24"/>
          <w:szCs w:val="24"/>
          <w:rtl/>
        </w:rPr>
        <w:t>برسی</w:t>
      </w:r>
      <w:r w:rsidRPr="008C3514">
        <w:rPr>
          <w:rFonts w:cs="B Nazanin"/>
          <w:sz w:val="24"/>
          <w:szCs w:val="24"/>
          <w:rtl/>
        </w:rPr>
        <w:t xml:space="preserve"> </w:t>
      </w:r>
      <w:r w:rsidR="007D738C" w:rsidRPr="008C3514">
        <w:rPr>
          <w:rFonts w:cs="B Nazanin" w:hint="cs"/>
          <w:sz w:val="24"/>
          <w:szCs w:val="24"/>
          <w:rtl/>
        </w:rPr>
        <w:t>می‌گردد</w:t>
      </w:r>
      <w:r w:rsidRPr="008C3514">
        <w:rPr>
          <w:rFonts w:cs="B Nazanin"/>
          <w:sz w:val="24"/>
          <w:szCs w:val="24"/>
          <w:rtl/>
        </w:rPr>
        <w:t>. اگر بتوان عاملی بدین منظ</w:t>
      </w:r>
      <w:r w:rsidRPr="008C3514">
        <w:rPr>
          <w:rFonts w:cs="B Nazanin" w:hint="cs"/>
          <w:sz w:val="24"/>
          <w:szCs w:val="24"/>
          <w:rtl/>
        </w:rPr>
        <w:t>و</w:t>
      </w:r>
      <w:r w:rsidRPr="008C3514">
        <w:rPr>
          <w:rFonts w:cs="B Nazanin"/>
          <w:sz w:val="24"/>
          <w:szCs w:val="24"/>
          <w:rtl/>
        </w:rPr>
        <w:t>ر پیدا کرد مشکل حل شده هست</w:t>
      </w:r>
      <w:r w:rsidRPr="008C3514">
        <w:rPr>
          <w:rFonts w:cs="B Nazanin" w:hint="cs"/>
          <w:sz w:val="24"/>
          <w:szCs w:val="24"/>
          <w:rtl/>
        </w:rPr>
        <w:t>، در</w:t>
      </w:r>
      <w:r w:rsidRPr="008C3514">
        <w:rPr>
          <w:rFonts w:cs="B Nazanin"/>
          <w:sz w:val="24"/>
          <w:szCs w:val="24"/>
          <w:rtl/>
        </w:rPr>
        <w:t xml:space="preserve"> </w:t>
      </w:r>
      <w:r w:rsidRPr="008C3514">
        <w:rPr>
          <w:rFonts w:cs="B Nazanin" w:hint="cs"/>
          <w:sz w:val="24"/>
          <w:szCs w:val="24"/>
          <w:rtl/>
        </w:rPr>
        <w:t>غیر</w:t>
      </w:r>
      <w:r w:rsidRPr="008C3514">
        <w:rPr>
          <w:rFonts w:cs="B Nazanin"/>
          <w:sz w:val="24"/>
          <w:szCs w:val="24"/>
          <w:rtl/>
        </w:rPr>
        <w:t xml:space="preserve"> </w:t>
      </w:r>
      <w:r w:rsidRPr="008C3514">
        <w:rPr>
          <w:rFonts w:cs="B Nazanin" w:hint="cs"/>
          <w:sz w:val="24"/>
          <w:szCs w:val="24"/>
          <w:rtl/>
        </w:rPr>
        <w:t>این</w:t>
      </w:r>
      <w:r w:rsidRPr="008C3514">
        <w:rPr>
          <w:rFonts w:cs="B Nazanin"/>
          <w:sz w:val="24"/>
          <w:szCs w:val="24"/>
          <w:rtl/>
        </w:rPr>
        <w:t xml:space="preserve"> </w:t>
      </w:r>
      <w:r w:rsidRPr="008C3514">
        <w:rPr>
          <w:rFonts w:cs="B Nazanin" w:hint="cs"/>
          <w:sz w:val="24"/>
          <w:szCs w:val="24"/>
          <w:rtl/>
        </w:rPr>
        <w:t>صورت</w:t>
      </w:r>
      <w:r w:rsidRPr="008C3514">
        <w:rPr>
          <w:rFonts w:cs="B Nazanin"/>
          <w:sz w:val="24"/>
          <w:szCs w:val="24"/>
          <w:rtl/>
        </w:rPr>
        <w:t xml:space="preserve"> </w:t>
      </w:r>
      <w:r w:rsidRPr="008C3514">
        <w:rPr>
          <w:rFonts w:cs="B Nazanin" w:hint="cs"/>
          <w:sz w:val="24"/>
          <w:szCs w:val="24"/>
          <w:rtl/>
        </w:rPr>
        <w:t>عمق</w:t>
      </w:r>
      <w:r w:rsidRPr="008C3514">
        <w:rPr>
          <w:rFonts w:cs="B Nazanin"/>
          <w:sz w:val="24"/>
          <w:szCs w:val="24"/>
          <w:rtl/>
        </w:rPr>
        <w:t xml:space="preserve"> </w:t>
      </w:r>
      <w:r w:rsidRPr="008C3514">
        <w:rPr>
          <w:rFonts w:cs="B Nazanin" w:hint="cs"/>
          <w:sz w:val="24"/>
          <w:szCs w:val="24"/>
          <w:rtl/>
        </w:rPr>
        <w:t>درخت</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واحد</w:t>
      </w:r>
      <w:r w:rsidRPr="008C3514">
        <w:rPr>
          <w:rFonts w:cs="B Nazanin"/>
          <w:sz w:val="24"/>
          <w:szCs w:val="24"/>
          <w:rtl/>
        </w:rPr>
        <w:t xml:space="preserve"> </w:t>
      </w:r>
      <w:r w:rsidRPr="008C3514">
        <w:rPr>
          <w:rFonts w:cs="B Nazanin" w:hint="cs"/>
          <w:sz w:val="24"/>
          <w:szCs w:val="24"/>
          <w:rtl/>
        </w:rPr>
        <w:t>افزایش</w:t>
      </w:r>
      <w:r w:rsidRPr="008C3514">
        <w:rPr>
          <w:rFonts w:cs="B Nazanin"/>
          <w:sz w:val="24"/>
          <w:szCs w:val="24"/>
          <w:rtl/>
        </w:rPr>
        <w:t xml:space="preserve"> </w:t>
      </w:r>
      <w:r w:rsidRPr="008C3514">
        <w:rPr>
          <w:rFonts w:cs="B Nazanin" w:hint="cs"/>
          <w:sz w:val="24"/>
          <w:szCs w:val="24"/>
          <w:rtl/>
        </w:rPr>
        <w:t xml:space="preserve">می‌یابد. </w:t>
      </w:r>
      <w:r w:rsidRPr="008C3514">
        <w:rPr>
          <w:rFonts w:cs="B Nazanin"/>
          <w:sz w:val="24"/>
          <w:szCs w:val="24"/>
          <w:rtl/>
        </w:rPr>
        <w:t xml:space="preserve">ما بر اساس عمق درخت و وزن </w:t>
      </w:r>
      <w:r w:rsidR="007D738C" w:rsidRPr="008C3514">
        <w:rPr>
          <w:rFonts w:cs="B Nazanin" w:hint="cs"/>
          <w:sz w:val="24"/>
          <w:szCs w:val="24"/>
          <w:rtl/>
        </w:rPr>
        <w:t>یال‌ها</w:t>
      </w:r>
      <w:r w:rsidRPr="008C3514">
        <w:rPr>
          <w:rFonts w:cs="B Nazanin"/>
          <w:sz w:val="24"/>
          <w:szCs w:val="24"/>
          <w:rtl/>
        </w:rPr>
        <w:t xml:space="preserve"> و مکان </w:t>
      </w:r>
      <w:r w:rsidR="007D738C" w:rsidRPr="008C3514">
        <w:rPr>
          <w:rFonts w:cs="B Nazanin" w:hint="cs"/>
          <w:sz w:val="24"/>
          <w:szCs w:val="24"/>
          <w:rtl/>
        </w:rPr>
        <w:t>فعلی</w:t>
      </w:r>
      <w:r w:rsidRPr="008C3514">
        <w:rPr>
          <w:rFonts w:cs="B Nazanin"/>
          <w:sz w:val="24"/>
          <w:szCs w:val="24"/>
          <w:rtl/>
        </w:rPr>
        <w:t xml:space="preserve"> </w:t>
      </w:r>
      <w:r w:rsidRPr="008C3514">
        <w:rPr>
          <w:rFonts w:cs="B Nazanin" w:hint="cs"/>
          <w:sz w:val="24"/>
          <w:szCs w:val="24"/>
          <w:rtl/>
        </w:rPr>
        <w:t>عامل‌</w:t>
      </w:r>
      <w:r w:rsidRPr="008C3514">
        <w:rPr>
          <w:rFonts w:cs="B Nazanin"/>
          <w:sz w:val="24"/>
          <w:szCs w:val="24"/>
          <w:rtl/>
        </w:rPr>
        <w:t xml:space="preserve">ها </w:t>
      </w:r>
      <w:r w:rsidR="009730FA" w:rsidRPr="005A5743">
        <w:rPr>
          <w:rFonts w:cs="B Nazanin" w:hint="cs"/>
          <w:sz w:val="24"/>
          <w:szCs w:val="24"/>
          <w:u w:val="single"/>
          <w:rtl/>
          <w:rPrChange w:id="244" w:author="SCICT" w:date="2012-12-17T08:46:00Z">
            <w:rPr>
              <w:rFonts w:cs="B Nazanin" w:hint="cs"/>
              <w:b/>
              <w:bCs/>
              <w:sz w:val="24"/>
              <w:szCs w:val="24"/>
              <w:u w:val="single"/>
              <w:rtl/>
            </w:rPr>
          </w:rPrChange>
        </w:rPr>
        <w:t>جدول</w:t>
      </w:r>
      <w:r w:rsidR="00966129" w:rsidRPr="005A5743">
        <w:rPr>
          <w:rFonts w:cs="B Nazanin" w:hint="cs"/>
          <w:sz w:val="24"/>
          <w:szCs w:val="24"/>
          <w:u w:val="single"/>
          <w:rtl/>
          <w:rPrChange w:id="245" w:author="SCICT" w:date="2012-12-17T08:46:00Z">
            <w:rPr>
              <w:rFonts w:cs="B Nazanin" w:hint="cs"/>
              <w:b/>
              <w:bCs/>
              <w:sz w:val="24"/>
              <w:szCs w:val="24"/>
              <w:u w:val="single"/>
              <w:rtl/>
            </w:rPr>
          </w:rPrChange>
        </w:rPr>
        <w:t xml:space="preserve"> شماره 1 را از</w:t>
      </w:r>
      <w:r w:rsidR="009730FA" w:rsidRPr="005A5743">
        <w:rPr>
          <w:rFonts w:cs="B Nazanin" w:hint="cs"/>
          <w:sz w:val="24"/>
          <w:szCs w:val="24"/>
          <w:u w:val="single"/>
          <w:rtl/>
          <w:rPrChange w:id="246" w:author="SCICT" w:date="2012-12-17T08:46:00Z">
            <w:rPr>
              <w:rFonts w:cs="B Nazanin" w:hint="cs"/>
              <w:b/>
              <w:bCs/>
              <w:sz w:val="24"/>
              <w:szCs w:val="24"/>
              <w:u w:val="single"/>
              <w:rtl/>
            </w:rPr>
          </w:rPrChange>
        </w:rPr>
        <w:t xml:space="preserve"> شکل 7</w:t>
      </w:r>
      <w:r w:rsidRPr="008C3514">
        <w:rPr>
          <w:rFonts w:cs="B Nazanin"/>
          <w:sz w:val="24"/>
          <w:szCs w:val="24"/>
          <w:rtl/>
        </w:rPr>
        <w:t xml:space="preserve"> به وجود می‌آوری</w:t>
      </w:r>
      <w:r w:rsidR="007D738C" w:rsidRPr="008C3514">
        <w:rPr>
          <w:rFonts w:cs="B Nazanin" w:hint="cs"/>
          <w:sz w:val="24"/>
          <w:szCs w:val="24"/>
          <w:rtl/>
        </w:rPr>
        <w:t>م</w:t>
      </w:r>
      <w:r w:rsidR="007D738C" w:rsidRPr="008C3514">
        <w:rPr>
          <w:rFonts w:cs="B Nazanin"/>
          <w:sz w:val="24"/>
          <w:szCs w:val="24"/>
          <w:rtl/>
        </w:rPr>
        <w:t>.</w:t>
      </w:r>
    </w:p>
    <w:p w:rsidR="005551AF" w:rsidRDefault="004A0B99" w:rsidP="005551AF">
      <w:pPr>
        <w:pStyle w:val="NormalWeb"/>
        <w:keepNext/>
        <w:bidi/>
        <w:spacing w:after="240" w:afterAutospacing="0"/>
        <w:jc w:val="center"/>
      </w:pPr>
      <w:r w:rsidRPr="008C3514">
        <w:rPr>
          <w:noProof/>
        </w:rPr>
        <w:drawing>
          <wp:inline distT="0" distB="0" distL="0" distR="0">
            <wp:extent cx="3150631" cy="16898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7833" cy="1688310"/>
                    </a:xfrm>
                    <a:prstGeom prst="rect">
                      <a:avLst/>
                    </a:prstGeom>
                  </pic:spPr>
                </pic:pic>
              </a:graphicData>
            </a:graphic>
          </wp:inline>
        </w:drawing>
      </w:r>
    </w:p>
    <w:p w:rsidR="005551AF" w:rsidRDefault="0046612B" w:rsidP="005551AF">
      <w:pPr>
        <w:pStyle w:val="Caption"/>
        <w:bidi/>
        <w:jc w:val="center"/>
        <w:rPr>
          <w:ins w:id="247" w:author="SCICT" w:date="2012-12-17T00:47:00Z"/>
          <w:rFonts w:cs="B Nazanin"/>
          <w:b w:val="0"/>
          <w:bCs w:val="0"/>
          <w:color w:val="auto"/>
          <w:rtl/>
        </w:rPr>
      </w:pPr>
      <w:r w:rsidRPr="0046612B">
        <w:rPr>
          <w:rFonts w:cs="B Nazanin" w:hint="cs"/>
          <w:b w:val="0"/>
          <w:bCs w:val="0"/>
          <w:color w:val="auto"/>
          <w:rtl/>
          <w:rPrChange w:id="248" w:author="SCICT" w:date="2012-12-17T00:46:00Z">
            <w:rPr>
              <w:rFonts w:cs="B Nazanin" w:hint="cs"/>
              <w:b w:val="0"/>
              <w:bCs w:val="0"/>
              <w:color w:val="auto"/>
              <w:sz w:val="22"/>
              <w:szCs w:val="22"/>
              <w:rtl/>
            </w:rPr>
          </w:rPrChange>
        </w:rPr>
        <w:t>شکل</w:t>
      </w:r>
      <w:r w:rsidRPr="0046612B">
        <w:rPr>
          <w:rFonts w:cs="B Nazanin"/>
          <w:b w:val="0"/>
          <w:bCs w:val="0"/>
          <w:color w:val="auto"/>
          <w:rtl/>
          <w:rPrChange w:id="249" w:author="SCICT" w:date="2012-12-17T00:46:00Z">
            <w:rPr>
              <w:rFonts w:cs="B Nazanin"/>
              <w:b w:val="0"/>
              <w:bCs w:val="0"/>
              <w:color w:val="auto"/>
              <w:sz w:val="22"/>
              <w:szCs w:val="22"/>
              <w:rtl/>
            </w:rPr>
          </w:rPrChange>
        </w:rPr>
        <w:t xml:space="preserve"> 7: </w:t>
      </w:r>
      <w:r w:rsidRPr="0046612B">
        <w:rPr>
          <w:rFonts w:cs="B Nazanin"/>
          <w:b w:val="0"/>
          <w:bCs w:val="0"/>
          <w:color w:val="auto"/>
          <w:rPrChange w:id="250" w:author="SCICT" w:date="2012-12-17T00:46:00Z">
            <w:rPr>
              <w:rFonts w:cs="B Nazanin"/>
              <w:b w:val="0"/>
              <w:bCs w:val="0"/>
              <w:color w:val="auto"/>
              <w:sz w:val="22"/>
              <w:szCs w:val="22"/>
            </w:rPr>
          </w:rPrChange>
        </w:rPr>
        <w:t xml:space="preserve"> </w:t>
      </w:r>
      <w:r w:rsidRPr="0046612B">
        <w:rPr>
          <w:rFonts w:cs="B Nazanin" w:hint="cs"/>
          <w:b w:val="0"/>
          <w:bCs w:val="0"/>
          <w:color w:val="auto"/>
          <w:rtl/>
          <w:rPrChange w:id="251" w:author="SCICT" w:date="2012-12-17T00:46:00Z">
            <w:rPr>
              <w:rFonts w:cs="B Nazanin" w:hint="cs"/>
              <w:b w:val="0"/>
              <w:bCs w:val="0"/>
              <w:color w:val="auto"/>
              <w:sz w:val="22"/>
              <w:szCs w:val="22"/>
              <w:rtl/>
            </w:rPr>
          </w:rPrChange>
        </w:rPr>
        <w:t>نقشه</w:t>
      </w:r>
      <w:r w:rsidRPr="0046612B">
        <w:rPr>
          <w:rFonts w:cs="B Nazanin"/>
          <w:b w:val="0"/>
          <w:bCs w:val="0"/>
          <w:color w:val="auto"/>
          <w:rtl/>
          <w:rPrChange w:id="252" w:author="SCICT" w:date="2012-12-17T00:46:00Z">
            <w:rPr>
              <w:rFonts w:cs="B Nazanin"/>
              <w:b w:val="0"/>
              <w:bCs w:val="0"/>
              <w:color w:val="auto"/>
              <w:sz w:val="22"/>
              <w:szCs w:val="22"/>
              <w:rtl/>
            </w:rPr>
          </w:rPrChange>
        </w:rPr>
        <w:t xml:space="preserve"> </w:t>
      </w:r>
      <w:r w:rsidRPr="0046612B">
        <w:rPr>
          <w:rFonts w:cs="B Nazanin" w:hint="cs"/>
          <w:b w:val="0"/>
          <w:bCs w:val="0"/>
          <w:color w:val="auto"/>
          <w:rtl/>
          <w:rPrChange w:id="253" w:author="SCICT" w:date="2012-12-17T00:46:00Z">
            <w:rPr>
              <w:rFonts w:cs="B Nazanin" w:hint="cs"/>
              <w:b w:val="0"/>
              <w:bCs w:val="0"/>
              <w:color w:val="auto"/>
              <w:sz w:val="22"/>
              <w:szCs w:val="22"/>
              <w:rtl/>
            </w:rPr>
          </w:rPrChange>
        </w:rPr>
        <w:t>مسیرها</w:t>
      </w:r>
      <w:r w:rsidRPr="0046612B">
        <w:rPr>
          <w:rFonts w:cs="B Nazanin"/>
          <w:b w:val="0"/>
          <w:bCs w:val="0"/>
          <w:color w:val="auto"/>
          <w:rtl/>
          <w:rPrChange w:id="254" w:author="SCICT" w:date="2012-12-17T00:46:00Z">
            <w:rPr>
              <w:rFonts w:cs="B Nazanin"/>
              <w:b w:val="0"/>
              <w:bCs w:val="0"/>
              <w:color w:val="auto"/>
              <w:sz w:val="22"/>
              <w:szCs w:val="22"/>
              <w:rtl/>
            </w:rPr>
          </w:rPrChange>
        </w:rPr>
        <w:t xml:space="preserve"> </w:t>
      </w:r>
      <w:r w:rsidRPr="0046612B">
        <w:rPr>
          <w:rFonts w:cs="B Nazanin" w:hint="cs"/>
          <w:b w:val="0"/>
          <w:bCs w:val="0"/>
          <w:color w:val="auto"/>
          <w:rtl/>
          <w:rPrChange w:id="255" w:author="SCICT" w:date="2012-12-17T00:46:00Z">
            <w:rPr>
              <w:rFonts w:cs="B Nazanin" w:hint="cs"/>
              <w:b w:val="0"/>
              <w:bCs w:val="0"/>
              <w:color w:val="auto"/>
              <w:sz w:val="22"/>
              <w:szCs w:val="22"/>
              <w:rtl/>
            </w:rPr>
          </w:rPrChange>
        </w:rPr>
        <w:t>و</w:t>
      </w:r>
      <w:r w:rsidRPr="0046612B">
        <w:rPr>
          <w:rFonts w:cs="B Nazanin"/>
          <w:b w:val="0"/>
          <w:bCs w:val="0"/>
          <w:color w:val="auto"/>
          <w:rtl/>
          <w:rPrChange w:id="256" w:author="SCICT" w:date="2012-12-17T00:46:00Z">
            <w:rPr>
              <w:rFonts w:cs="B Nazanin"/>
              <w:b w:val="0"/>
              <w:bCs w:val="0"/>
              <w:color w:val="auto"/>
              <w:sz w:val="22"/>
              <w:szCs w:val="22"/>
              <w:rtl/>
            </w:rPr>
          </w:rPrChange>
        </w:rPr>
        <w:t xml:space="preserve"> </w:t>
      </w:r>
      <w:r w:rsidRPr="0046612B">
        <w:rPr>
          <w:rFonts w:cs="B Nazanin" w:hint="cs"/>
          <w:b w:val="0"/>
          <w:bCs w:val="0"/>
          <w:color w:val="auto"/>
          <w:rtl/>
          <w:rPrChange w:id="257" w:author="SCICT" w:date="2012-12-17T00:46:00Z">
            <w:rPr>
              <w:rFonts w:cs="B Nazanin" w:hint="cs"/>
              <w:b w:val="0"/>
              <w:bCs w:val="0"/>
              <w:color w:val="auto"/>
              <w:sz w:val="22"/>
              <w:szCs w:val="22"/>
              <w:rtl/>
            </w:rPr>
          </w:rPrChange>
        </w:rPr>
        <w:t>گذرگاه‌های</w:t>
      </w:r>
      <w:r w:rsidRPr="0046612B">
        <w:rPr>
          <w:rFonts w:cs="B Nazanin"/>
          <w:b w:val="0"/>
          <w:bCs w:val="0"/>
          <w:color w:val="auto"/>
          <w:rtl/>
          <w:rPrChange w:id="258" w:author="SCICT" w:date="2012-12-17T00:46:00Z">
            <w:rPr>
              <w:rFonts w:cs="B Nazanin"/>
              <w:b w:val="0"/>
              <w:bCs w:val="0"/>
              <w:color w:val="auto"/>
              <w:sz w:val="22"/>
              <w:szCs w:val="22"/>
              <w:rtl/>
            </w:rPr>
          </w:rPrChange>
        </w:rPr>
        <w:t xml:space="preserve"> </w:t>
      </w:r>
      <w:r w:rsidRPr="0046612B">
        <w:rPr>
          <w:rFonts w:cs="B Nazanin" w:hint="cs"/>
          <w:b w:val="0"/>
          <w:bCs w:val="0"/>
          <w:color w:val="auto"/>
          <w:rtl/>
          <w:rPrChange w:id="259" w:author="SCICT" w:date="2012-12-17T00:46:00Z">
            <w:rPr>
              <w:rFonts w:cs="B Nazanin" w:hint="cs"/>
              <w:b w:val="0"/>
              <w:bCs w:val="0"/>
              <w:color w:val="auto"/>
              <w:sz w:val="22"/>
              <w:szCs w:val="22"/>
              <w:rtl/>
            </w:rPr>
          </w:rPrChange>
        </w:rPr>
        <w:t>آزمایش</w:t>
      </w:r>
    </w:p>
    <w:p w:rsidR="00A66FD2" w:rsidRPr="00903E46" w:rsidRDefault="00A66FD2" w:rsidP="00A66FD2">
      <w:pPr>
        <w:pStyle w:val="Caption"/>
        <w:bidi/>
        <w:jc w:val="center"/>
        <w:rPr>
          <w:rFonts w:cs="B Nazanin"/>
          <w:b w:val="0"/>
          <w:bCs w:val="0"/>
          <w:color w:val="auto"/>
        </w:rPr>
      </w:pPr>
      <w:moveToRangeStart w:id="260" w:author="SCICT" w:date="2012-12-17T00:48:00Z" w:name="move343468613"/>
      <w:moveTo w:id="261" w:author="SCICT" w:date="2012-12-17T00:48:00Z">
        <w:r w:rsidRPr="00903E46">
          <w:rPr>
            <w:rFonts w:cs="B Nazanin" w:hint="cs"/>
            <w:b w:val="0"/>
            <w:bCs w:val="0"/>
            <w:color w:val="auto"/>
            <w:rtl/>
          </w:rPr>
          <w:t xml:space="preserve">جدول1: </w:t>
        </w:r>
        <w:r w:rsidRPr="00903E46">
          <w:rPr>
            <w:rFonts w:cs="B Nazanin" w:hint="eastAsia"/>
            <w:b w:val="0"/>
            <w:bCs w:val="0"/>
            <w:color w:val="auto"/>
            <w:rtl/>
          </w:rPr>
          <w:t>جدول</w:t>
        </w:r>
        <w:r w:rsidRPr="00903E46">
          <w:rPr>
            <w:rFonts w:cs="B Nazanin"/>
            <w:b w:val="0"/>
            <w:bCs w:val="0"/>
            <w:color w:val="auto"/>
            <w:rtl/>
          </w:rPr>
          <w:t xml:space="preserve"> </w:t>
        </w:r>
        <w:r w:rsidRPr="00903E46">
          <w:rPr>
            <w:rFonts w:cs="B Nazanin" w:hint="eastAsia"/>
            <w:b w:val="0"/>
            <w:bCs w:val="0"/>
            <w:color w:val="auto"/>
            <w:rtl/>
          </w:rPr>
          <w:t>ساخته</w:t>
        </w:r>
        <w:r w:rsidRPr="00903E46">
          <w:rPr>
            <w:rFonts w:cs="B Nazanin"/>
            <w:b w:val="0"/>
            <w:bCs w:val="0"/>
            <w:color w:val="auto"/>
            <w:rtl/>
          </w:rPr>
          <w:t xml:space="preserve"> </w:t>
        </w:r>
        <w:r w:rsidRPr="00903E46">
          <w:rPr>
            <w:rFonts w:cs="B Nazanin" w:hint="eastAsia"/>
            <w:b w:val="0"/>
            <w:bCs w:val="0"/>
            <w:color w:val="auto"/>
            <w:rtl/>
          </w:rPr>
          <w:t>شده</w:t>
        </w:r>
        <w:r w:rsidRPr="00903E46">
          <w:rPr>
            <w:rFonts w:cs="B Nazanin"/>
            <w:b w:val="0"/>
            <w:bCs w:val="0"/>
            <w:color w:val="auto"/>
            <w:rtl/>
          </w:rPr>
          <w:t xml:space="preserve"> </w:t>
        </w:r>
        <w:r w:rsidRPr="00903E46">
          <w:rPr>
            <w:rFonts w:cs="B Nazanin" w:hint="eastAsia"/>
            <w:b w:val="0"/>
            <w:bCs w:val="0"/>
            <w:color w:val="auto"/>
            <w:rtl/>
          </w:rPr>
          <w:t>بر</w:t>
        </w:r>
        <w:r w:rsidRPr="00903E46">
          <w:rPr>
            <w:rFonts w:cs="B Nazanin"/>
            <w:b w:val="0"/>
            <w:bCs w:val="0"/>
            <w:color w:val="auto"/>
            <w:rtl/>
          </w:rPr>
          <w:t xml:space="preserve"> </w:t>
        </w:r>
        <w:r w:rsidRPr="00903E46">
          <w:rPr>
            <w:rFonts w:cs="B Nazanin" w:hint="eastAsia"/>
            <w:b w:val="0"/>
            <w:bCs w:val="0"/>
            <w:color w:val="auto"/>
            <w:rtl/>
          </w:rPr>
          <w:t>اساس</w:t>
        </w:r>
        <w:r w:rsidRPr="00903E46">
          <w:rPr>
            <w:rFonts w:cs="B Nazanin"/>
            <w:b w:val="0"/>
            <w:bCs w:val="0"/>
            <w:color w:val="auto"/>
            <w:rtl/>
          </w:rPr>
          <w:t xml:space="preserve"> </w:t>
        </w:r>
        <w:r w:rsidRPr="00903E46">
          <w:rPr>
            <w:rFonts w:cs="B Nazanin" w:hint="eastAsia"/>
            <w:b w:val="0"/>
            <w:bCs w:val="0"/>
            <w:color w:val="auto"/>
            <w:rtl/>
          </w:rPr>
          <w:t>شکل</w:t>
        </w:r>
        <w:r w:rsidRPr="00903E46">
          <w:rPr>
            <w:rFonts w:cs="B Nazanin"/>
            <w:b w:val="0"/>
            <w:bCs w:val="0"/>
            <w:color w:val="auto"/>
            <w:rtl/>
          </w:rPr>
          <w:t xml:space="preserve"> 7</w:t>
        </w:r>
      </w:moveTo>
    </w:p>
    <w:moveToRangeEnd w:id="260"/>
    <w:p w:rsidR="00F33937" w:rsidRDefault="00F33937">
      <w:pPr>
        <w:bidi/>
        <w:rPr>
          <w:del w:id="262" w:author="SCICT" w:date="2012-12-17T00:48:00Z"/>
          <w:b/>
          <w:bCs/>
          <w:rPrChange w:id="263" w:author="SCICT" w:date="2012-12-17T00:47:00Z">
            <w:rPr>
              <w:del w:id="264" w:author="SCICT" w:date="2012-12-17T00:48:00Z"/>
              <w:rFonts w:cs="B Nazanin"/>
              <w:b w:val="0"/>
              <w:bCs w:val="0"/>
            </w:rPr>
          </w:rPrChange>
        </w:rPr>
        <w:pPrChange w:id="265" w:author="SCICT" w:date="2012-12-17T00:47:00Z">
          <w:pPr>
            <w:pStyle w:val="Caption"/>
            <w:bidi/>
            <w:jc w:val="center"/>
          </w:pPr>
        </w:pPrChange>
      </w:pPr>
    </w:p>
    <w:tbl>
      <w:tblPr>
        <w:tblStyle w:val="TableGrid"/>
        <w:bidiVisual/>
        <w:tblW w:w="0" w:type="auto"/>
        <w:tblLook w:val="04A0"/>
      </w:tblPr>
      <w:tblGrid>
        <w:gridCol w:w="1134"/>
        <w:gridCol w:w="1134"/>
        <w:gridCol w:w="1134"/>
        <w:gridCol w:w="1134"/>
      </w:tblGrid>
      <w:tr w:rsidR="00966129" w:rsidRPr="008C3514" w:rsidTr="00966129">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K2-2</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K2-1</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K1</w:t>
            </w:r>
          </w:p>
        </w:tc>
        <w:tc>
          <w:tcPr>
            <w:tcW w:w="1134" w:type="dxa"/>
          </w:tcPr>
          <w:p w:rsidR="00966129" w:rsidRPr="008C3514" w:rsidRDefault="00966129" w:rsidP="00B11543">
            <w:pPr>
              <w:bidi/>
              <w:jc w:val="lowKashida"/>
              <w:rPr>
                <w:rFonts w:cs="B Nazanin"/>
                <w:sz w:val="24"/>
                <w:szCs w:val="24"/>
                <w:rtl/>
              </w:rPr>
            </w:pPr>
          </w:p>
        </w:tc>
      </w:tr>
      <w:tr w:rsidR="00966129" w:rsidRPr="008C3514" w:rsidTr="00966129">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Pr>
            </w:pPr>
            <w:r w:rsidRPr="008C3514">
              <w:rPr>
                <w:rFonts w:cs="B Nazanin"/>
                <w:sz w:val="24"/>
                <w:szCs w:val="24"/>
              </w:rPr>
              <w:t>P1</w:t>
            </w:r>
          </w:p>
        </w:tc>
      </w:tr>
      <w:tr w:rsidR="00966129" w:rsidRPr="008C3514" w:rsidTr="00966129">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-10</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0</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-10</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P2</w:t>
            </w:r>
          </w:p>
        </w:tc>
      </w:tr>
      <w:tr w:rsidR="00966129" w:rsidRPr="008C3514" w:rsidTr="00966129">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DF6005">
            <w:pPr>
              <w:keepNext/>
              <w:bidi/>
              <w:jc w:val="lowKashida"/>
              <w:rPr>
                <w:rFonts w:cs="B Nazanin"/>
                <w:sz w:val="24"/>
                <w:szCs w:val="24"/>
                <w:rtl/>
              </w:rPr>
            </w:pPr>
            <w:r w:rsidRPr="008C3514">
              <w:rPr>
                <w:rFonts w:cs="B Nazanin"/>
                <w:sz w:val="24"/>
                <w:szCs w:val="24"/>
              </w:rPr>
              <w:t>P3</w:t>
            </w:r>
          </w:p>
        </w:tc>
      </w:tr>
    </w:tbl>
    <w:p w:rsidR="00DF6005" w:rsidRPr="00903E46" w:rsidDel="00A66FD2" w:rsidRDefault="00DF6005" w:rsidP="00DF6005">
      <w:pPr>
        <w:pStyle w:val="Caption"/>
        <w:bidi/>
        <w:jc w:val="center"/>
        <w:rPr>
          <w:rFonts w:cs="B Nazanin"/>
          <w:b w:val="0"/>
          <w:bCs w:val="0"/>
          <w:color w:val="auto"/>
        </w:rPr>
      </w:pPr>
      <w:moveFromRangeStart w:id="266" w:author="SCICT" w:date="2012-12-17T00:48:00Z" w:name="move343468613"/>
      <w:moveFrom w:id="267" w:author="SCICT" w:date="2012-12-17T00:48:00Z">
        <w:r w:rsidRPr="00903E46" w:rsidDel="00A66FD2">
          <w:rPr>
            <w:rFonts w:cs="B Nazanin" w:hint="cs"/>
            <w:b w:val="0"/>
            <w:bCs w:val="0"/>
            <w:color w:val="auto"/>
            <w:rtl/>
          </w:rPr>
          <w:t xml:space="preserve">جدول1: </w:t>
        </w:r>
        <w:r w:rsidRPr="00903E46" w:rsidDel="00A66FD2">
          <w:rPr>
            <w:rFonts w:cs="B Nazanin" w:hint="eastAsia"/>
            <w:b w:val="0"/>
            <w:bCs w:val="0"/>
            <w:color w:val="auto"/>
            <w:rtl/>
          </w:rPr>
          <w:t>جدول</w:t>
        </w:r>
        <w:r w:rsidRPr="00903E46" w:rsidDel="00A66FD2">
          <w:rPr>
            <w:rFonts w:cs="B Nazanin"/>
            <w:b w:val="0"/>
            <w:bCs w:val="0"/>
            <w:color w:val="auto"/>
            <w:rtl/>
          </w:rPr>
          <w:t xml:space="preserve"> </w:t>
        </w:r>
        <w:r w:rsidRPr="00903E46" w:rsidDel="00A66FD2">
          <w:rPr>
            <w:rFonts w:cs="B Nazanin" w:hint="eastAsia"/>
            <w:b w:val="0"/>
            <w:bCs w:val="0"/>
            <w:color w:val="auto"/>
            <w:rtl/>
          </w:rPr>
          <w:t>ساخته</w:t>
        </w:r>
        <w:r w:rsidRPr="00903E46" w:rsidDel="00A66FD2">
          <w:rPr>
            <w:rFonts w:cs="B Nazanin"/>
            <w:b w:val="0"/>
            <w:bCs w:val="0"/>
            <w:color w:val="auto"/>
            <w:rtl/>
          </w:rPr>
          <w:t xml:space="preserve"> </w:t>
        </w:r>
        <w:r w:rsidRPr="00903E46" w:rsidDel="00A66FD2">
          <w:rPr>
            <w:rFonts w:cs="B Nazanin" w:hint="eastAsia"/>
            <w:b w:val="0"/>
            <w:bCs w:val="0"/>
            <w:color w:val="auto"/>
            <w:rtl/>
          </w:rPr>
          <w:t>شده</w:t>
        </w:r>
        <w:r w:rsidRPr="00903E46" w:rsidDel="00A66FD2">
          <w:rPr>
            <w:rFonts w:cs="B Nazanin"/>
            <w:b w:val="0"/>
            <w:bCs w:val="0"/>
            <w:color w:val="auto"/>
            <w:rtl/>
          </w:rPr>
          <w:t xml:space="preserve"> </w:t>
        </w:r>
        <w:r w:rsidRPr="00903E46" w:rsidDel="00A66FD2">
          <w:rPr>
            <w:rFonts w:cs="B Nazanin" w:hint="eastAsia"/>
            <w:b w:val="0"/>
            <w:bCs w:val="0"/>
            <w:color w:val="auto"/>
            <w:rtl/>
          </w:rPr>
          <w:t>بر</w:t>
        </w:r>
        <w:r w:rsidRPr="00903E46" w:rsidDel="00A66FD2">
          <w:rPr>
            <w:rFonts w:cs="B Nazanin"/>
            <w:b w:val="0"/>
            <w:bCs w:val="0"/>
            <w:color w:val="auto"/>
            <w:rtl/>
          </w:rPr>
          <w:t xml:space="preserve"> </w:t>
        </w:r>
        <w:r w:rsidRPr="00903E46" w:rsidDel="00A66FD2">
          <w:rPr>
            <w:rFonts w:cs="B Nazanin" w:hint="eastAsia"/>
            <w:b w:val="0"/>
            <w:bCs w:val="0"/>
            <w:color w:val="auto"/>
            <w:rtl/>
          </w:rPr>
          <w:t>اساس</w:t>
        </w:r>
        <w:r w:rsidRPr="00903E46" w:rsidDel="00A66FD2">
          <w:rPr>
            <w:rFonts w:cs="B Nazanin"/>
            <w:b w:val="0"/>
            <w:bCs w:val="0"/>
            <w:color w:val="auto"/>
            <w:rtl/>
          </w:rPr>
          <w:t xml:space="preserve"> </w:t>
        </w:r>
        <w:r w:rsidRPr="00903E46" w:rsidDel="00A66FD2">
          <w:rPr>
            <w:rFonts w:cs="B Nazanin" w:hint="eastAsia"/>
            <w:b w:val="0"/>
            <w:bCs w:val="0"/>
            <w:color w:val="auto"/>
            <w:rtl/>
          </w:rPr>
          <w:t>شکل</w:t>
        </w:r>
        <w:r w:rsidRPr="00903E46" w:rsidDel="00A66FD2">
          <w:rPr>
            <w:rFonts w:cs="B Nazanin"/>
            <w:b w:val="0"/>
            <w:bCs w:val="0"/>
            <w:color w:val="auto"/>
            <w:rtl/>
          </w:rPr>
          <w:t xml:space="preserve"> 7</w:t>
        </w:r>
      </w:moveFrom>
    </w:p>
    <w:moveFromRangeEnd w:id="266"/>
    <w:p w:rsidR="0034646E" w:rsidRPr="008C3514" w:rsidRDefault="0034646E" w:rsidP="00B11543">
      <w:pPr>
        <w:bidi/>
        <w:jc w:val="lowKashida"/>
        <w:rPr>
          <w:rFonts w:cs="B Nazanin"/>
          <w:sz w:val="24"/>
          <w:szCs w:val="24"/>
          <w:rtl/>
        </w:rPr>
      </w:pPr>
      <w:r w:rsidRPr="008C3514">
        <w:rPr>
          <w:rFonts w:cs="B Nazanin"/>
          <w:sz w:val="24"/>
          <w:szCs w:val="24"/>
          <w:rtl/>
        </w:rPr>
        <w:lastRenderedPageBreak/>
        <w:t>در توضیح این جدول</w:t>
      </w:r>
      <w:r w:rsidR="007D738C" w:rsidRPr="008C3514">
        <w:rPr>
          <w:rFonts w:cs="B Nazanin" w:hint="cs"/>
          <w:sz w:val="24"/>
          <w:szCs w:val="24"/>
          <w:rtl/>
        </w:rPr>
        <w:t>،</w:t>
      </w:r>
      <w:r w:rsidRPr="008C3514">
        <w:rPr>
          <w:rFonts w:cs="B Nazanin"/>
          <w:sz w:val="24"/>
          <w:szCs w:val="24"/>
          <w:rtl/>
        </w:rPr>
        <w:t xml:space="preserve"> فرض کنید </w:t>
      </w:r>
      <w:r w:rsidR="007D738C" w:rsidRPr="008C3514">
        <w:rPr>
          <w:rFonts w:cs="B Nazanin" w:hint="cs"/>
          <w:sz w:val="24"/>
          <w:szCs w:val="24"/>
          <w:rtl/>
        </w:rPr>
        <w:t>تمامی</w:t>
      </w:r>
      <w:r w:rsidRPr="008C3514">
        <w:rPr>
          <w:rFonts w:cs="B Nazanin"/>
          <w:sz w:val="24"/>
          <w:szCs w:val="24"/>
          <w:rtl/>
        </w:rPr>
        <w:t xml:space="preserve"> افراد از جمله فرد در حال فرار</w:t>
      </w:r>
      <w:r w:rsidRPr="008C3514">
        <w:rPr>
          <w:rFonts w:cs="B Nazanin" w:hint="cs"/>
          <w:sz w:val="24"/>
          <w:szCs w:val="24"/>
          <w:rtl/>
        </w:rPr>
        <w:t>، بتوانند</w:t>
      </w:r>
      <w:r w:rsidRPr="008C3514">
        <w:rPr>
          <w:rFonts w:cs="B Nazanin"/>
          <w:sz w:val="24"/>
          <w:szCs w:val="24"/>
          <w:rtl/>
        </w:rPr>
        <w:t xml:space="preserve"> با </w:t>
      </w:r>
      <w:r w:rsidRPr="008C3514">
        <w:rPr>
          <w:rFonts w:cs="B Nazanin" w:hint="cs"/>
          <w:sz w:val="24"/>
          <w:szCs w:val="24"/>
          <w:rtl/>
        </w:rPr>
        <w:t>س</w:t>
      </w:r>
      <w:r w:rsidRPr="008C3514">
        <w:rPr>
          <w:rFonts w:cs="B Nazanin"/>
          <w:sz w:val="24"/>
          <w:szCs w:val="24"/>
          <w:rtl/>
        </w:rPr>
        <w:t>ر</w:t>
      </w:r>
      <w:r w:rsidRPr="008C3514">
        <w:rPr>
          <w:rFonts w:cs="B Nazanin" w:hint="cs"/>
          <w:sz w:val="24"/>
          <w:szCs w:val="24"/>
          <w:rtl/>
        </w:rPr>
        <w:t>ع</w:t>
      </w:r>
      <w:r w:rsidRPr="008C3514">
        <w:rPr>
          <w:rFonts w:cs="B Nazanin"/>
          <w:sz w:val="24"/>
          <w:szCs w:val="24"/>
          <w:rtl/>
        </w:rPr>
        <w:t xml:space="preserve">ت ثابت </w:t>
      </w:r>
      <w:r w:rsidRPr="008C3514">
        <w:rPr>
          <w:rFonts w:cs="B Nazanin"/>
          <w:sz w:val="24"/>
          <w:szCs w:val="24"/>
          <w:rtl/>
          <w:lang w:bidi="fa-IR"/>
        </w:rPr>
        <w:t>۱</w:t>
      </w:r>
      <w:r w:rsidRPr="008C3514">
        <w:rPr>
          <w:rFonts w:cs="B Nazanin"/>
          <w:sz w:val="24"/>
          <w:szCs w:val="24"/>
          <w:rtl/>
        </w:rPr>
        <w:t xml:space="preserve"> واحد بر ثانیه </w:t>
      </w:r>
      <w:r w:rsidRPr="008C3514">
        <w:rPr>
          <w:rFonts w:cs="B Nazanin" w:hint="cs"/>
          <w:sz w:val="24"/>
          <w:szCs w:val="24"/>
          <w:rtl/>
        </w:rPr>
        <w:t xml:space="preserve">بدوند. </w:t>
      </w:r>
      <w:r w:rsidRPr="008C3514">
        <w:rPr>
          <w:rFonts w:cs="B Nazanin"/>
          <w:sz w:val="24"/>
          <w:szCs w:val="24"/>
          <w:rtl/>
        </w:rPr>
        <w:t xml:space="preserve">در این صورت مدت </w:t>
      </w:r>
      <w:r w:rsidR="007D738C" w:rsidRPr="008C3514">
        <w:rPr>
          <w:rFonts w:cs="B Nazanin" w:hint="cs"/>
          <w:sz w:val="24"/>
          <w:szCs w:val="24"/>
          <w:rtl/>
        </w:rPr>
        <w:t>زمانی</w:t>
      </w:r>
      <w:r w:rsidRPr="008C3514">
        <w:rPr>
          <w:rFonts w:cs="B Nazanin"/>
          <w:sz w:val="24"/>
          <w:szCs w:val="24"/>
          <w:rtl/>
        </w:rPr>
        <w:t xml:space="preserve"> که برای پیمودن </w:t>
      </w:r>
      <w:r w:rsidRPr="008C3514">
        <w:rPr>
          <w:rFonts w:cs="B Nazanin"/>
          <w:sz w:val="24"/>
          <w:szCs w:val="24"/>
        </w:rPr>
        <w:t>M</w:t>
      </w:r>
      <w:r w:rsidRPr="008C3514">
        <w:rPr>
          <w:rFonts w:cs="B Nazanin"/>
          <w:sz w:val="24"/>
          <w:szCs w:val="24"/>
          <w:rtl/>
        </w:rPr>
        <w:t xml:space="preserve"> واحد لازم است</w:t>
      </w:r>
      <w:r w:rsidRPr="008C3514">
        <w:rPr>
          <w:rFonts w:cs="B Nazanin" w:hint="cs"/>
          <w:sz w:val="24"/>
          <w:szCs w:val="24"/>
          <w:rtl/>
        </w:rPr>
        <w:t>،</w:t>
      </w:r>
      <w:r w:rsidRPr="008C3514">
        <w:rPr>
          <w:rFonts w:cs="B Nazanin"/>
          <w:sz w:val="24"/>
          <w:szCs w:val="24"/>
          <w:rtl/>
        </w:rPr>
        <w:t xml:space="preserve"> برابر </w:t>
      </w:r>
      <w:r w:rsidRPr="008C3514">
        <w:rPr>
          <w:rFonts w:cs="B Nazanin"/>
          <w:sz w:val="24"/>
          <w:szCs w:val="24"/>
        </w:rPr>
        <w:t>M</w:t>
      </w:r>
      <w:r w:rsidRPr="008C3514">
        <w:rPr>
          <w:rFonts w:cs="B Nazanin"/>
          <w:sz w:val="24"/>
          <w:szCs w:val="24"/>
          <w:rtl/>
        </w:rPr>
        <w:t xml:space="preserve"> ثانیه خواهد بود</w:t>
      </w:r>
      <w:r w:rsidRPr="008C3514">
        <w:rPr>
          <w:rFonts w:cs="B Nazanin" w:hint="cs"/>
          <w:sz w:val="24"/>
          <w:szCs w:val="24"/>
          <w:rtl/>
        </w:rPr>
        <w:t xml:space="preserve">. </w:t>
      </w:r>
      <w:r w:rsidRPr="008C3514">
        <w:rPr>
          <w:rFonts w:cs="B Nazanin"/>
          <w:sz w:val="24"/>
          <w:szCs w:val="24"/>
          <w:rtl/>
        </w:rPr>
        <w:t>با این فرض</w:t>
      </w:r>
      <w:r w:rsidR="007D738C" w:rsidRPr="008C3514">
        <w:rPr>
          <w:rFonts w:cs="B Nazanin" w:hint="cs"/>
          <w:sz w:val="24"/>
          <w:szCs w:val="24"/>
          <w:rtl/>
        </w:rPr>
        <w:t>،</w:t>
      </w:r>
      <w:r w:rsidRPr="008C3514">
        <w:rPr>
          <w:rFonts w:cs="B Nazanin"/>
          <w:sz w:val="24"/>
          <w:szCs w:val="24"/>
          <w:rtl/>
        </w:rPr>
        <w:t xml:space="preserve"> خانه</w:t>
      </w:r>
      <w:r w:rsidR="00245E98" w:rsidRPr="008C3514">
        <w:rPr>
          <w:rFonts w:cs="B Nazanin" w:hint="cs"/>
          <w:sz w:val="24"/>
          <w:szCs w:val="24"/>
          <w:rtl/>
        </w:rPr>
        <w:t xml:space="preserve">‌های </w:t>
      </w:r>
      <w:r w:rsidRPr="008C3514">
        <w:rPr>
          <w:rFonts w:cs="B Nazanin"/>
          <w:sz w:val="24"/>
          <w:szCs w:val="24"/>
          <w:rtl/>
        </w:rPr>
        <w:t>جدول بالا</w:t>
      </w:r>
      <w:r w:rsidRPr="008C3514">
        <w:rPr>
          <w:rFonts w:cs="B Nazanin" w:hint="cs"/>
          <w:sz w:val="24"/>
          <w:szCs w:val="24"/>
          <w:rtl/>
        </w:rPr>
        <w:t>،</w:t>
      </w:r>
      <w:r w:rsidRPr="008C3514">
        <w:rPr>
          <w:rFonts w:cs="B Nazanin"/>
          <w:sz w:val="24"/>
          <w:szCs w:val="24"/>
          <w:rtl/>
        </w:rPr>
        <w:t xml:space="preserve"> اختلاف زمان رسیدن فرد در حال فرار </w:t>
      </w:r>
      <w:r w:rsidRPr="008C3514">
        <w:rPr>
          <w:rFonts w:cs="B Nazanin" w:hint="cs"/>
          <w:sz w:val="24"/>
          <w:szCs w:val="24"/>
          <w:rtl/>
        </w:rPr>
        <w:t xml:space="preserve">به یکی از </w:t>
      </w:r>
      <w:r w:rsidR="007D738C" w:rsidRPr="008C3514">
        <w:rPr>
          <w:rFonts w:cs="B Nazanin" w:hint="cs"/>
          <w:sz w:val="24"/>
          <w:szCs w:val="24"/>
          <w:rtl/>
        </w:rPr>
        <w:t>مکان‌های</w:t>
      </w:r>
      <w:r w:rsidRPr="008C3514">
        <w:rPr>
          <w:rFonts w:cs="B Nazanin" w:hint="cs"/>
          <w:sz w:val="24"/>
          <w:szCs w:val="24"/>
          <w:rtl/>
        </w:rPr>
        <w:t xml:space="preserve"> حاصل از برگ درخت </w:t>
      </w:r>
      <w:r w:rsidR="00256E12" w:rsidRPr="008C3514">
        <w:rPr>
          <w:rFonts w:cs="B Nazanin" w:hint="cs"/>
          <w:sz w:val="24"/>
          <w:szCs w:val="24"/>
          <w:rtl/>
        </w:rPr>
        <w:t>پیش‌بینی</w:t>
      </w:r>
      <w:r w:rsidRPr="008C3514">
        <w:rPr>
          <w:rFonts w:cs="B Nazanin" w:hint="cs"/>
          <w:sz w:val="24"/>
          <w:szCs w:val="24"/>
          <w:rtl/>
        </w:rPr>
        <w:t>، نسبت به</w:t>
      </w:r>
      <w:r w:rsidRPr="008C3514">
        <w:rPr>
          <w:rFonts w:cs="B Nazanin"/>
          <w:sz w:val="24"/>
          <w:szCs w:val="24"/>
          <w:rtl/>
        </w:rPr>
        <w:t xml:space="preserve"> هر یک از </w:t>
      </w:r>
      <w:r w:rsidRPr="008C3514">
        <w:rPr>
          <w:rFonts w:cs="B Nazanin" w:hint="cs"/>
          <w:sz w:val="24"/>
          <w:szCs w:val="24"/>
          <w:rtl/>
        </w:rPr>
        <w:t xml:space="preserve">عامل‌های </w:t>
      </w:r>
      <w:r w:rsidRPr="008C3514">
        <w:rPr>
          <w:rFonts w:cs="B Nazanin"/>
          <w:sz w:val="24"/>
          <w:szCs w:val="24"/>
        </w:rPr>
        <w:t>P1</w:t>
      </w:r>
      <w:r w:rsidRPr="008C3514">
        <w:rPr>
          <w:rFonts w:cs="B Nazanin" w:hint="cs"/>
          <w:sz w:val="24"/>
          <w:szCs w:val="24"/>
          <w:rtl/>
          <w:lang w:bidi="fa-IR"/>
        </w:rPr>
        <w:t xml:space="preserve"> تا </w:t>
      </w:r>
      <w:r w:rsidRPr="008C3514">
        <w:rPr>
          <w:rFonts w:cs="B Nazanin"/>
          <w:sz w:val="24"/>
          <w:szCs w:val="24"/>
          <w:lang w:bidi="fa-IR"/>
        </w:rPr>
        <w:t>P3</w:t>
      </w:r>
      <w:r w:rsidRPr="008C3514">
        <w:rPr>
          <w:rFonts w:cs="B Nazanin" w:hint="cs"/>
          <w:sz w:val="24"/>
          <w:szCs w:val="24"/>
          <w:rtl/>
          <w:lang w:bidi="fa-IR"/>
        </w:rPr>
        <w:t xml:space="preserve"> </w:t>
      </w:r>
      <w:r w:rsidRPr="008C3514">
        <w:rPr>
          <w:rFonts w:cs="B Nazanin"/>
          <w:sz w:val="24"/>
          <w:szCs w:val="24"/>
          <w:rtl/>
        </w:rPr>
        <w:t xml:space="preserve">را نشان </w:t>
      </w:r>
      <w:r w:rsidR="007D738C" w:rsidRPr="008C3514">
        <w:rPr>
          <w:rFonts w:cs="B Nazanin" w:hint="cs"/>
          <w:sz w:val="24"/>
          <w:szCs w:val="24"/>
          <w:rtl/>
        </w:rPr>
        <w:t>می‌دهد</w:t>
      </w:r>
      <w:r w:rsidRPr="008C3514">
        <w:rPr>
          <w:rFonts w:cs="B Nazanin" w:hint="cs"/>
          <w:sz w:val="24"/>
          <w:szCs w:val="24"/>
          <w:rtl/>
        </w:rPr>
        <w:t xml:space="preserve">. </w:t>
      </w:r>
      <w:r w:rsidRPr="008C3514">
        <w:rPr>
          <w:rFonts w:cs="B Nazanin"/>
          <w:sz w:val="24"/>
          <w:szCs w:val="24"/>
          <w:rtl/>
        </w:rPr>
        <w:t>یعنی</w:t>
      </w:r>
      <w:del w:id="268" w:author="SCICT" w:date="2012-12-17T00:40:00Z">
        <w:r w:rsidRPr="008C3514" w:rsidDel="00D10A51">
          <w:rPr>
            <w:rFonts w:cs="B Nazanin" w:hint="cs"/>
            <w:sz w:val="24"/>
            <w:szCs w:val="24"/>
            <w:rtl/>
          </w:rPr>
          <w:delText xml:space="preserve"> :</w:delText>
        </w:r>
      </w:del>
      <w:ins w:id="269" w:author="SCICT" w:date="2012-12-17T00:40:00Z">
        <w:r w:rsidR="00D10A51">
          <w:rPr>
            <w:rFonts w:cs="B Nazanin" w:hint="cs"/>
            <w:sz w:val="24"/>
            <w:szCs w:val="24"/>
            <w:rtl/>
          </w:rPr>
          <w:t>:</w:t>
        </w:r>
      </w:ins>
    </w:p>
    <w:p w:rsidR="0034646E" w:rsidRPr="008C3514" w:rsidRDefault="0034646E" w:rsidP="005551AF">
      <w:pPr>
        <w:bidi/>
        <w:jc w:val="center"/>
        <w:rPr>
          <w:rFonts w:cs="B Nazanin"/>
          <w:sz w:val="24"/>
          <w:szCs w:val="24"/>
        </w:rPr>
      </w:pPr>
      <w:proofErr w:type="spellStart"/>
      <w:proofErr w:type="gramStart"/>
      <w:r w:rsidRPr="008C3514">
        <w:rPr>
          <w:rFonts w:ascii="MingLiU" w:eastAsia="MingLiU" w:hAnsi="MingLiU" w:cs="B Nazanin" w:hint="eastAsia"/>
          <w:sz w:val="24"/>
          <w:szCs w:val="24"/>
        </w:rPr>
        <w:t>Δ</w:t>
      </w:r>
      <w:r w:rsidRPr="008C3514">
        <w:rPr>
          <w:rFonts w:cs="B Nazanin"/>
          <w:sz w:val="24"/>
          <w:szCs w:val="24"/>
        </w:rPr>
        <w:t>t</w:t>
      </w:r>
      <w:proofErr w:type="spellEnd"/>
      <w:proofErr w:type="gramEnd"/>
      <w:r w:rsidRPr="008C3514">
        <w:rPr>
          <w:rFonts w:cs="B Nazanin"/>
          <w:sz w:val="24"/>
          <w:szCs w:val="24"/>
        </w:rPr>
        <w:t xml:space="preserve"> = (</w:t>
      </w:r>
      <w:proofErr w:type="spellStart"/>
      <w:r w:rsidRPr="008C3514">
        <w:rPr>
          <w:rFonts w:cs="B Nazanin"/>
          <w:sz w:val="24"/>
          <w:szCs w:val="24"/>
        </w:rPr>
        <w:t>Kx</w:t>
      </w:r>
      <w:proofErr w:type="spellEnd"/>
      <w:r w:rsidRPr="008C3514">
        <w:rPr>
          <w:rFonts w:cs="B Nazanin"/>
          <w:sz w:val="24"/>
          <w:szCs w:val="24"/>
        </w:rPr>
        <w:t>-</w:t>
      </w: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yP</m:t>
            </m:r>
          </m:sub>
        </m:sSub>
      </m:oMath>
      <w:r w:rsidRPr="008C3514">
        <w:rPr>
          <w:rFonts w:cs="B Nazanin"/>
          <w:sz w:val="24"/>
          <w:szCs w:val="24"/>
        </w:rPr>
        <w:t>) – (Kx-</w:t>
      </w: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yA</m:t>
            </m:r>
          </m:sub>
        </m:sSub>
      </m:oMath>
      <w:r w:rsidRPr="008C3514">
        <w:rPr>
          <w:rFonts w:cs="B Nazanin"/>
          <w:sz w:val="24"/>
          <w:szCs w:val="24"/>
        </w:rPr>
        <w:t>)</w:t>
      </w:r>
      <w:r w:rsidR="007C6B04" w:rsidRPr="008C3514">
        <w:rPr>
          <w:rFonts w:cs="B Nazanin" w:hint="cs"/>
          <w:sz w:val="24"/>
          <w:szCs w:val="24"/>
          <w:rtl/>
        </w:rPr>
        <w:t xml:space="preserve">  (1)</w:t>
      </w:r>
    </w:p>
    <w:p w:rsidR="0034646E" w:rsidRPr="008C3514" w:rsidRDefault="0046612B" w:rsidP="005551AF">
      <w:pPr>
        <w:bidi/>
        <w:jc w:val="center"/>
        <w:rPr>
          <w:rFonts w:cs="B Nazanin"/>
          <w:sz w:val="24"/>
          <w:szCs w:val="24"/>
          <w:lang w:bidi="fa-IR"/>
        </w:rPr>
      </w:pP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yP</m:t>
            </m:r>
          </m:sub>
        </m:sSub>
      </m:oMath>
      <w:r w:rsidR="0034646E" w:rsidRPr="008C3514">
        <w:rPr>
          <w:rFonts w:cs="B Nazanin"/>
          <w:sz w:val="24"/>
          <w:szCs w:val="24"/>
        </w:rPr>
        <w:t xml:space="preserve">= </w:t>
      </w:r>
      <w:r w:rsidR="0031183C" w:rsidRPr="008C3514">
        <w:rPr>
          <w:rFonts w:cs="B Nazanin"/>
          <w:sz w:val="24"/>
          <w:szCs w:val="24"/>
        </w:rPr>
        <w:t xml:space="preserve">y </w:t>
      </w:r>
      <w:r w:rsidR="0031183C" w:rsidRPr="008C3514">
        <w:rPr>
          <w:rFonts w:cs="B Nazanin" w:hint="cs"/>
          <w:sz w:val="24"/>
          <w:szCs w:val="24"/>
          <w:rtl/>
        </w:rPr>
        <w:t>زمان</w:t>
      </w:r>
      <w:r w:rsidR="0034646E" w:rsidRPr="008C3514">
        <w:rPr>
          <w:rFonts w:cs="B Nazanin" w:hint="cs"/>
          <w:sz w:val="24"/>
          <w:szCs w:val="24"/>
          <w:rtl/>
          <w:lang w:bidi="fa-IR"/>
        </w:rPr>
        <w:t xml:space="preserve"> رسیدن </w:t>
      </w:r>
      <w:r w:rsidR="00966129" w:rsidRPr="008C3514">
        <w:rPr>
          <w:rFonts w:cs="B Nazanin" w:hint="cs"/>
          <w:sz w:val="24"/>
          <w:szCs w:val="24"/>
          <w:rtl/>
          <w:lang w:bidi="fa-IR"/>
        </w:rPr>
        <w:t xml:space="preserve">بازیکن </w:t>
      </w:r>
      <w:r w:rsidR="0034646E" w:rsidRPr="008C3514">
        <w:rPr>
          <w:rFonts w:cs="B Nazanin" w:hint="cs"/>
          <w:sz w:val="24"/>
          <w:szCs w:val="24"/>
          <w:rtl/>
          <w:lang w:bidi="fa-IR"/>
        </w:rPr>
        <w:t>به خانه</w:t>
      </w:r>
    </w:p>
    <w:p w:rsidR="0034646E" w:rsidRPr="008C3514" w:rsidRDefault="0046612B" w:rsidP="005551AF">
      <w:pPr>
        <w:bidi/>
        <w:jc w:val="center"/>
        <w:rPr>
          <w:rFonts w:cs="B Nazanin"/>
          <w:sz w:val="24"/>
          <w:szCs w:val="24"/>
          <w:rtl/>
        </w:rPr>
      </w:pP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yA</m:t>
            </m:r>
          </m:sub>
        </m:sSub>
      </m:oMath>
      <w:r w:rsidR="0034646E" w:rsidRPr="008C3514">
        <w:rPr>
          <w:rFonts w:cs="B Nazanin"/>
          <w:sz w:val="24"/>
          <w:szCs w:val="24"/>
        </w:rPr>
        <w:t>= y</w:t>
      </w:r>
      <w:r w:rsidR="0034646E" w:rsidRPr="008C3514">
        <w:rPr>
          <w:rFonts w:cs="B Nazanin" w:hint="cs"/>
          <w:sz w:val="24"/>
          <w:szCs w:val="24"/>
          <w:rtl/>
          <w:lang w:bidi="fa-IR"/>
        </w:rPr>
        <w:t xml:space="preserve"> به </w:t>
      </w:r>
      <w:r w:rsidR="0031183C" w:rsidRPr="008C3514">
        <w:rPr>
          <w:rFonts w:cs="B Nazanin" w:hint="cs"/>
          <w:sz w:val="24"/>
          <w:szCs w:val="24"/>
          <w:rtl/>
          <w:lang w:bidi="fa-IR"/>
        </w:rPr>
        <w:t>خانه</w:t>
      </w:r>
      <w:r w:rsidR="0031183C" w:rsidRPr="008C3514">
        <w:rPr>
          <w:rFonts w:cs="B Nazanin"/>
          <w:sz w:val="24"/>
          <w:szCs w:val="24"/>
          <w:rtl/>
          <w:lang w:bidi="fa-IR"/>
        </w:rPr>
        <w:t xml:space="preserve"> </w:t>
      </w:r>
      <w:r w:rsidR="0031183C" w:rsidRPr="008C3514">
        <w:rPr>
          <w:rFonts w:cs="B Nazanin"/>
          <w:sz w:val="24"/>
          <w:szCs w:val="24"/>
          <w:lang w:bidi="fa-IR"/>
        </w:rPr>
        <w:t xml:space="preserve">P </w:t>
      </w:r>
      <w:r w:rsidR="0031183C" w:rsidRPr="008C3514">
        <w:rPr>
          <w:rFonts w:cs="B Nazanin" w:hint="cs"/>
          <w:sz w:val="24"/>
          <w:szCs w:val="24"/>
          <w:rtl/>
          <w:lang w:bidi="fa-IR"/>
        </w:rPr>
        <w:t>زمان</w:t>
      </w:r>
      <w:r w:rsidR="0034646E" w:rsidRPr="008C3514">
        <w:rPr>
          <w:rFonts w:cs="B Nazanin" w:hint="cs"/>
          <w:sz w:val="24"/>
          <w:szCs w:val="24"/>
          <w:rtl/>
          <w:lang w:bidi="fa-IR"/>
        </w:rPr>
        <w:t xml:space="preserve"> رسیدن عامل</w:t>
      </w:r>
    </w:p>
    <w:p w:rsidR="0034646E" w:rsidRPr="008C3514" w:rsidRDefault="008C7982" w:rsidP="00B11543">
      <w:pPr>
        <w:bidi/>
        <w:jc w:val="lowKashida"/>
        <w:rPr>
          <w:rFonts w:cs="B Nazanin"/>
          <w:sz w:val="24"/>
          <w:szCs w:val="24"/>
          <w:rtl/>
        </w:rPr>
      </w:pPr>
      <w:r>
        <w:rPr>
          <w:rFonts w:cs="B Nazanin" w:hint="cs"/>
          <w:sz w:val="24"/>
          <w:szCs w:val="24"/>
          <w:rtl/>
        </w:rPr>
        <w:t xml:space="preserve">اعداد منفی جدول </w:t>
      </w:r>
      <w:del w:id="270" w:author="SCICT" w:date="2012-12-17T00:56:00Z">
        <w:r w:rsidDel="00E7498C">
          <w:rPr>
            <w:rFonts w:cs="B Nazanin" w:hint="cs"/>
            <w:sz w:val="24"/>
            <w:szCs w:val="24"/>
            <w:rtl/>
          </w:rPr>
          <w:delText>نشان دهنده</w:delText>
        </w:r>
      </w:del>
      <w:ins w:id="271" w:author="SCICT" w:date="2012-12-17T00:56:00Z">
        <w:r w:rsidR="00E7498C">
          <w:rPr>
            <w:rFonts w:cs="B Nazanin" w:hint="cs"/>
            <w:sz w:val="24"/>
            <w:szCs w:val="24"/>
            <w:rtl/>
          </w:rPr>
          <w:t>نشان‌دهنده</w:t>
        </w:r>
      </w:ins>
      <w:r>
        <w:rPr>
          <w:rFonts w:cs="B Nazanin" w:hint="cs"/>
          <w:sz w:val="24"/>
          <w:szCs w:val="24"/>
          <w:rtl/>
        </w:rPr>
        <w:t xml:space="preserve"> میزان تاخیر عامل</w:t>
      </w:r>
      <w:del w:id="272" w:author="SCICT" w:date="2012-12-17T00:11:00Z">
        <w:r w:rsidDel="00933AC0">
          <w:rPr>
            <w:rFonts w:cs="B Nazanin" w:hint="cs"/>
            <w:sz w:val="24"/>
            <w:szCs w:val="24"/>
            <w:rtl/>
          </w:rPr>
          <w:delText xml:space="preserve"> ها </w:delText>
        </w:r>
      </w:del>
      <w:ins w:id="273" w:author="SCICT" w:date="2012-12-17T00:11:00Z">
        <w:r w:rsidR="00933AC0">
          <w:rPr>
            <w:rFonts w:cs="B Nazanin" w:hint="cs"/>
            <w:sz w:val="24"/>
            <w:szCs w:val="24"/>
            <w:rtl/>
          </w:rPr>
          <w:t xml:space="preserve">‌ها </w:t>
        </w:r>
      </w:ins>
      <w:r>
        <w:rPr>
          <w:rFonts w:cs="B Nazanin" w:hint="cs"/>
          <w:sz w:val="24"/>
          <w:szCs w:val="24"/>
          <w:rtl/>
        </w:rPr>
        <w:t xml:space="preserve">برای رسیدن به هدف در نقطه مشخص شده است. </w:t>
      </w:r>
      <w:r w:rsidR="00256E12" w:rsidRPr="008C3514">
        <w:rPr>
          <w:rFonts w:cs="B Nazanin" w:hint="cs"/>
          <w:sz w:val="24"/>
          <w:szCs w:val="24"/>
          <w:rtl/>
        </w:rPr>
        <w:t>همان</w:t>
      </w:r>
      <w:r w:rsidR="00256E12" w:rsidRPr="008C3514">
        <w:rPr>
          <w:rFonts w:cs="B Nazanin"/>
          <w:sz w:val="24"/>
          <w:szCs w:val="24"/>
          <w:rtl/>
        </w:rPr>
        <w:t xml:space="preserve"> </w:t>
      </w:r>
      <w:r w:rsidR="00256E12" w:rsidRPr="008C3514">
        <w:rPr>
          <w:rFonts w:cs="B Nazanin" w:hint="cs"/>
          <w:sz w:val="24"/>
          <w:szCs w:val="24"/>
          <w:rtl/>
        </w:rPr>
        <w:t>طور</w:t>
      </w:r>
      <w:r w:rsidR="0034646E" w:rsidRPr="008C3514">
        <w:rPr>
          <w:rFonts w:cs="B Nazanin"/>
          <w:sz w:val="24"/>
          <w:szCs w:val="24"/>
          <w:rtl/>
        </w:rPr>
        <w:t xml:space="preserve"> که از شکل </w:t>
      </w:r>
      <w:r w:rsidR="0040211D" w:rsidRPr="008C3514">
        <w:rPr>
          <w:rFonts w:cs="B Nazanin" w:hint="cs"/>
          <w:sz w:val="24"/>
          <w:szCs w:val="24"/>
          <w:rtl/>
        </w:rPr>
        <w:t xml:space="preserve">7 </w:t>
      </w:r>
      <w:r w:rsidR="0034646E" w:rsidRPr="008C3514">
        <w:rPr>
          <w:rFonts w:cs="B Nazanin"/>
          <w:sz w:val="24"/>
          <w:szCs w:val="24"/>
          <w:rtl/>
        </w:rPr>
        <w:t>و جدول</w:t>
      </w:r>
      <w:r w:rsidR="0040211D" w:rsidRPr="008C3514">
        <w:rPr>
          <w:rFonts w:cs="B Nazanin" w:hint="cs"/>
          <w:sz w:val="24"/>
          <w:szCs w:val="24"/>
          <w:rtl/>
        </w:rPr>
        <w:t xml:space="preserve"> </w:t>
      </w:r>
      <w:r w:rsidR="00966129" w:rsidRPr="008C3514">
        <w:rPr>
          <w:rFonts w:cs="B Nazanin" w:hint="cs"/>
          <w:sz w:val="24"/>
          <w:szCs w:val="24"/>
          <w:rtl/>
        </w:rPr>
        <w:t>1</w:t>
      </w:r>
      <w:r w:rsidR="00966129" w:rsidRPr="008C3514">
        <w:rPr>
          <w:rFonts w:cs="B Nazanin"/>
          <w:sz w:val="24"/>
          <w:szCs w:val="24"/>
          <w:rtl/>
        </w:rPr>
        <w:t xml:space="preserve"> </w:t>
      </w:r>
      <w:r w:rsidR="0034646E" w:rsidRPr="008C3514">
        <w:rPr>
          <w:rFonts w:cs="B Nazanin"/>
          <w:sz w:val="24"/>
          <w:szCs w:val="24"/>
          <w:rtl/>
        </w:rPr>
        <w:t xml:space="preserve">مشخص است، ما در مرحله </w:t>
      </w:r>
      <w:r w:rsidR="0034646E" w:rsidRPr="008C3514">
        <w:rPr>
          <w:rFonts w:cs="B Nazanin" w:hint="cs"/>
          <w:sz w:val="24"/>
          <w:szCs w:val="24"/>
          <w:rtl/>
        </w:rPr>
        <w:t>اول</w:t>
      </w:r>
      <w:r w:rsidR="0034646E" w:rsidRPr="008C3514">
        <w:rPr>
          <w:rFonts w:cs="B Nazanin"/>
          <w:sz w:val="24"/>
          <w:szCs w:val="24"/>
          <w:rtl/>
        </w:rPr>
        <w:t xml:space="preserve"> </w:t>
      </w:r>
      <w:r w:rsidR="007D738C" w:rsidRPr="008C3514">
        <w:rPr>
          <w:rFonts w:cs="B Nazanin" w:hint="cs"/>
          <w:sz w:val="24"/>
          <w:szCs w:val="24"/>
          <w:rtl/>
        </w:rPr>
        <w:t>سعی</w:t>
      </w:r>
      <w:r w:rsidR="0034646E" w:rsidRPr="008C3514">
        <w:rPr>
          <w:rFonts w:cs="B Nazanin"/>
          <w:sz w:val="24"/>
          <w:szCs w:val="24"/>
          <w:rtl/>
        </w:rPr>
        <w:t xml:space="preserve"> </w:t>
      </w:r>
      <w:r w:rsidR="0034646E" w:rsidRPr="008C3514">
        <w:rPr>
          <w:rFonts w:cs="B Nazanin" w:hint="cs"/>
          <w:sz w:val="24"/>
          <w:szCs w:val="24"/>
          <w:rtl/>
        </w:rPr>
        <w:t>می‌کنیم</w:t>
      </w:r>
      <w:r w:rsidR="0034646E" w:rsidRPr="008C3514">
        <w:rPr>
          <w:rFonts w:cs="B Nazanin"/>
          <w:sz w:val="24"/>
          <w:szCs w:val="24"/>
          <w:rtl/>
        </w:rPr>
        <w:t xml:space="preserve"> </w:t>
      </w:r>
      <w:r w:rsidR="0034646E" w:rsidRPr="008C3514">
        <w:rPr>
          <w:rFonts w:cs="B Nazanin" w:hint="cs"/>
          <w:sz w:val="24"/>
          <w:szCs w:val="24"/>
          <w:rtl/>
        </w:rPr>
        <w:t>که</w:t>
      </w:r>
      <w:r w:rsidR="0034646E" w:rsidRPr="008C3514">
        <w:rPr>
          <w:rFonts w:cs="B Nazanin"/>
          <w:sz w:val="24"/>
          <w:szCs w:val="24"/>
          <w:rtl/>
        </w:rPr>
        <w:t xml:space="preserve"> </w:t>
      </w:r>
      <w:r w:rsidR="0034646E" w:rsidRPr="008C3514">
        <w:rPr>
          <w:rFonts w:cs="B Nazanin" w:hint="cs"/>
          <w:sz w:val="24"/>
          <w:szCs w:val="24"/>
          <w:rtl/>
        </w:rPr>
        <w:t>در</w:t>
      </w:r>
      <w:r w:rsidR="0034646E" w:rsidRPr="008C3514">
        <w:rPr>
          <w:rFonts w:cs="B Nazanin"/>
          <w:sz w:val="24"/>
          <w:szCs w:val="24"/>
          <w:rtl/>
        </w:rPr>
        <w:t xml:space="preserve"> </w:t>
      </w:r>
      <w:r w:rsidR="0034646E" w:rsidRPr="008C3514">
        <w:rPr>
          <w:rFonts w:cs="B Nazanin" w:hint="cs"/>
          <w:sz w:val="24"/>
          <w:szCs w:val="24"/>
          <w:rtl/>
        </w:rPr>
        <w:t>لایه‌ی</w:t>
      </w:r>
      <w:r w:rsidR="0034646E" w:rsidRPr="008C3514">
        <w:rPr>
          <w:rFonts w:cs="B Nazanin"/>
          <w:sz w:val="24"/>
          <w:szCs w:val="24"/>
          <w:rtl/>
        </w:rPr>
        <w:t xml:space="preserve"> </w:t>
      </w:r>
      <w:r w:rsidR="0034646E" w:rsidRPr="008C3514">
        <w:rPr>
          <w:rFonts w:cs="B Nazanin" w:hint="cs"/>
          <w:sz w:val="24"/>
          <w:szCs w:val="24"/>
          <w:rtl/>
        </w:rPr>
        <w:t>اول</w:t>
      </w:r>
      <w:r w:rsidR="0034646E" w:rsidRPr="008C3514">
        <w:rPr>
          <w:rFonts w:cs="B Nazanin"/>
          <w:sz w:val="24"/>
          <w:szCs w:val="24"/>
          <w:rtl/>
        </w:rPr>
        <w:t xml:space="preserve"> </w:t>
      </w:r>
      <w:r w:rsidR="0034646E" w:rsidRPr="008C3514">
        <w:rPr>
          <w:rFonts w:cs="B Nazanin" w:hint="cs"/>
          <w:sz w:val="24"/>
          <w:szCs w:val="24"/>
          <w:rtl/>
        </w:rPr>
        <w:t>به</w:t>
      </w:r>
      <w:r w:rsidR="0034646E" w:rsidRPr="008C3514">
        <w:rPr>
          <w:rFonts w:cs="B Nazanin"/>
          <w:sz w:val="24"/>
          <w:szCs w:val="24"/>
          <w:rtl/>
        </w:rPr>
        <w:t xml:space="preserve"> </w:t>
      </w:r>
      <w:r w:rsidR="0034646E" w:rsidRPr="008C3514">
        <w:rPr>
          <w:rFonts w:cs="B Nazanin" w:hint="cs"/>
          <w:sz w:val="24"/>
          <w:szCs w:val="24"/>
          <w:rtl/>
          <w:lang w:bidi="fa-IR"/>
        </w:rPr>
        <w:t xml:space="preserve">موفقیت </w:t>
      </w:r>
      <w:r w:rsidR="0034646E" w:rsidRPr="008C3514">
        <w:rPr>
          <w:rFonts w:cs="B Nazanin" w:hint="cs"/>
          <w:sz w:val="24"/>
          <w:szCs w:val="24"/>
          <w:rtl/>
        </w:rPr>
        <w:t xml:space="preserve">برسیم. </w:t>
      </w:r>
      <w:r w:rsidR="0034646E" w:rsidRPr="008C3514">
        <w:rPr>
          <w:rFonts w:cs="B Nazanin"/>
          <w:sz w:val="24"/>
          <w:szCs w:val="24"/>
          <w:rtl/>
        </w:rPr>
        <w:t>ب</w:t>
      </w:r>
      <w:r w:rsidR="007C6B04" w:rsidRPr="008C3514">
        <w:rPr>
          <w:rFonts w:cs="B Nazanin" w:hint="cs"/>
          <w:sz w:val="24"/>
          <w:szCs w:val="24"/>
          <w:rtl/>
        </w:rPr>
        <w:t>ه ا</w:t>
      </w:r>
      <w:r w:rsidR="0034646E" w:rsidRPr="008C3514">
        <w:rPr>
          <w:rFonts w:cs="B Nazanin"/>
          <w:sz w:val="24"/>
          <w:szCs w:val="24"/>
          <w:rtl/>
        </w:rPr>
        <w:t xml:space="preserve">ین منظور باید </w:t>
      </w:r>
      <w:r w:rsidR="00F444BA" w:rsidRPr="008C3514">
        <w:rPr>
          <w:rFonts w:cs="B Nazanin" w:hint="cs"/>
          <w:sz w:val="24"/>
          <w:szCs w:val="24"/>
          <w:rtl/>
        </w:rPr>
        <w:t>به</w:t>
      </w:r>
      <w:r w:rsidR="00F444BA" w:rsidRPr="008C3514">
        <w:rPr>
          <w:rFonts w:cs="B Nazanin"/>
          <w:sz w:val="24"/>
          <w:szCs w:val="24"/>
          <w:rtl/>
        </w:rPr>
        <w:t xml:space="preserve"> </w:t>
      </w:r>
      <w:r w:rsidR="00F444BA" w:rsidRPr="008C3514">
        <w:rPr>
          <w:rFonts w:cs="B Nazanin" w:hint="cs"/>
          <w:sz w:val="24"/>
          <w:szCs w:val="24"/>
          <w:rtl/>
        </w:rPr>
        <w:t>دنبال</w:t>
      </w:r>
      <w:r w:rsidR="0034646E" w:rsidRPr="008C3514">
        <w:rPr>
          <w:rFonts w:cs="B Nazanin" w:hint="cs"/>
          <w:sz w:val="24"/>
          <w:szCs w:val="24"/>
          <w:rtl/>
        </w:rPr>
        <w:t xml:space="preserve"> </w:t>
      </w:r>
      <w:r w:rsidR="00443752" w:rsidRPr="008C3514">
        <w:rPr>
          <w:rFonts w:cs="B Nazanin" w:hint="cs"/>
          <w:sz w:val="24"/>
          <w:szCs w:val="24"/>
          <w:rtl/>
        </w:rPr>
        <w:t xml:space="preserve">عاملی </w:t>
      </w:r>
      <w:r w:rsidR="0034646E" w:rsidRPr="008C3514">
        <w:rPr>
          <w:rFonts w:cs="B Nazanin" w:hint="cs"/>
          <w:sz w:val="24"/>
          <w:szCs w:val="24"/>
          <w:rtl/>
        </w:rPr>
        <w:t xml:space="preserve">باشیم </w:t>
      </w:r>
      <w:r w:rsidR="0034646E" w:rsidRPr="008C3514">
        <w:rPr>
          <w:rFonts w:cs="B Nazanin"/>
          <w:sz w:val="24"/>
          <w:szCs w:val="24"/>
          <w:rtl/>
        </w:rPr>
        <w:t xml:space="preserve">که بتواند قبل از رسیدن </w:t>
      </w:r>
      <w:r w:rsidR="00443752" w:rsidRPr="008C3514">
        <w:rPr>
          <w:rFonts w:cs="B Nazanin" w:hint="cs"/>
          <w:sz w:val="24"/>
          <w:szCs w:val="24"/>
          <w:rtl/>
        </w:rPr>
        <w:t>بازیکن در حال گریز</w:t>
      </w:r>
      <w:r w:rsidR="0034646E" w:rsidRPr="008C3514">
        <w:rPr>
          <w:rFonts w:cs="B Nazanin" w:hint="cs"/>
          <w:sz w:val="24"/>
          <w:szCs w:val="24"/>
          <w:rtl/>
        </w:rPr>
        <w:t xml:space="preserve">، خود را </w:t>
      </w:r>
      <w:r w:rsidR="0034646E" w:rsidRPr="008C3514">
        <w:rPr>
          <w:rFonts w:cs="B Nazanin"/>
          <w:sz w:val="24"/>
          <w:szCs w:val="24"/>
          <w:rtl/>
        </w:rPr>
        <w:t>به مکا</w:t>
      </w:r>
      <w:r w:rsidR="007D738C" w:rsidRPr="008C3514">
        <w:rPr>
          <w:rFonts w:cs="B Nazanin" w:hint="cs"/>
          <w:sz w:val="24"/>
          <w:szCs w:val="24"/>
          <w:rtl/>
        </w:rPr>
        <w:t>ن</w:t>
      </w:r>
      <w:r w:rsidR="007D738C" w:rsidRPr="008C3514">
        <w:rPr>
          <w:rFonts w:cs="B Nazanin"/>
          <w:sz w:val="24"/>
          <w:szCs w:val="24"/>
          <w:rtl/>
        </w:rPr>
        <w:t xml:space="preserve"> </w:t>
      </w:r>
      <w:r w:rsidR="0034646E" w:rsidRPr="008C3514">
        <w:rPr>
          <w:rFonts w:cs="B Nazanin"/>
          <w:sz w:val="24"/>
          <w:szCs w:val="24"/>
          <w:lang w:bidi="fa-IR"/>
        </w:rPr>
        <w:t>K1</w:t>
      </w:r>
      <w:r w:rsidR="0034646E" w:rsidRPr="008C3514">
        <w:rPr>
          <w:rFonts w:cs="B Nazanin" w:hint="cs"/>
          <w:sz w:val="24"/>
          <w:szCs w:val="24"/>
          <w:rtl/>
          <w:lang w:bidi="fa-IR"/>
        </w:rPr>
        <w:t xml:space="preserve"> </w:t>
      </w:r>
      <w:r w:rsidR="0034646E" w:rsidRPr="008C3514">
        <w:rPr>
          <w:rFonts w:cs="B Nazanin"/>
          <w:sz w:val="24"/>
          <w:szCs w:val="24"/>
          <w:rtl/>
        </w:rPr>
        <w:t>برساند</w:t>
      </w:r>
      <w:r w:rsidR="0034646E" w:rsidRPr="008C3514">
        <w:rPr>
          <w:rFonts w:cs="B Nazanin" w:hint="cs"/>
          <w:sz w:val="24"/>
          <w:szCs w:val="24"/>
          <w:rtl/>
        </w:rPr>
        <w:t xml:space="preserve">. </w:t>
      </w:r>
      <w:r w:rsidR="007D738C" w:rsidRPr="008C3514">
        <w:rPr>
          <w:rFonts w:cs="B Nazanin" w:hint="cs"/>
          <w:sz w:val="24"/>
          <w:szCs w:val="24"/>
          <w:rtl/>
        </w:rPr>
        <w:t>ولی</w:t>
      </w:r>
      <w:r w:rsidR="0034646E" w:rsidRPr="008C3514">
        <w:rPr>
          <w:rFonts w:cs="B Nazanin"/>
          <w:sz w:val="24"/>
          <w:szCs w:val="24"/>
          <w:rtl/>
        </w:rPr>
        <w:t xml:space="preserve"> از آن</w:t>
      </w:r>
      <w:r w:rsidR="007C6B04" w:rsidRPr="008C3514">
        <w:rPr>
          <w:rFonts w:cs="B Nazanin" w:hint="cs"/>
          <w:sz w:val="24"/>
          <w:szCs w:val="24"/>
          <w:rtl/>
        </w:rPr>
        <w:t xml:space="preserve"> </w:t>
      </w:r>
      <w:r w:rsidR="0034646E" w:rsidRPr="008C3514">
        <w:rPr>
          <w:rFonts w:cs="B Nazanin"/>
          <w:sz w:val="24"/>
          <w:szCs w:val="24"/>
          <w:rtl/>
        </w:rPr>
        <w:t>جا که برای این لایه تمام اختل</w:t>
      </w:r>
      <w:r w:rsidR="0034646E" w:rsidRPr="008C3514">
        <w:rPr>
          <w:rFonts w:cs="B Nazanin" w:hint="cs"/>
          <w:sz w:val="24"/>
          <w:szCs w:val="24"/>
          <w:rtl/>
        </w:rPr>
        <w:t>اف</w:t>
      </w:r>
      <w:r w:rsidR="0034646E" w:rsidRPr="008C3514">
        <w:rPr>
          <w:rFonts w:cs="B Nazanin"/>
          <w:sz w:val="24"/>
          <w:szCs w:val="24"/>
          <w:rtl/>
        </w:rPr>
        <w:t xml:space="preserve"> زمان‌ها </w:t>
      </w:r>
      <w:r w:rsidR="007D738C" w:rsidRPr="008C3514">
        <w:rPr>
          <w:rFonts w:cs="B Nazanin" w:hint="cs"/>
          <w:sz w:val="24"/>
          <w:szCs w:val="24"/>
          <w:rtl/>
        </w:rPr>
        <w:t>منفی</w:t>
      </w:r>
      <w:r w:rsidR="0034646E" w:rsidRPr="008C3514">
        <w:rPr>
          <w:rFonts w:cs="B Nazanin"/>
          <w:sz w:val="24"/>
          <w:szCs w:val="24"/>
          <w:rtl/>
        </w:rPr>
        <w:t xml:space="preserve"> است، مشخص است که امکان چنین چیزی وجود ندارد</w:t>
      </w:r>
      <w:r w:rsidR="0034646E" w:rsidRPr="008C3514">
        <w:rPr>
          <w:rFonts w:cs="B Nazanin" w:hint="cs"/>
          <w:sz w:val="24"/>
          <w:szCs w:val="24"/>
          <w:rtl/>
        </w:rPr>
        <w:t xml:space="preserve">. </w:t>
      </w:r>
      <w:r w:rsidR="0034646E" w:rsidRPr="008C3514">
        <w:rPr>
          <w:rFonts w:cs="B Nazanin"/>
          <w:sz w:val="24"/>
          <w:szCs w:val="24"/>
          <w:rtl/>
        </w:rPr>
        <w:t xml:space="preserve">پس باید به </w:t>
      </w:r>
      <w:r w:rsidR="007D738C" w:rsidRPr="008C3514">
        <w:rPr>
          <w:rFonts w:cs="B Nazanin" w:hint="cs"/>
          <w:sz w:val="24"/>
          <w:szCs w:val="24"/>
          <w:rtl/>
        </w:rPr>
        <w:t>برسی</w:t>
      </w:r>
      <w:r w:rsidR="0034646E" w:rsidRPr="008C3514">
        <w:rPr>
          <w:rFonts w:cs="B Nazanin"/>
          <w:sz w:val="24"/>
          <w:szCs w:val="24"/>
          <w:rtl/>
        </w:rPr>
        <w:t xml:space="preserve"> لایه بعدی بپردازیم</w:t>
      </w:r>
      <w:r w:rsidR="0034646E" w:rsidRPr="008C3514">
        <w:rPr>
          <w:rFonts w:cs="B Nazanin" w:hint="cs"/>
          <w:sz w:val="24"/>
          <w:szCs w:val="24"/>
          <w:rtl/>
        </w:rPr>
        <w:t>.</w:t>
      </w:r>
    </w:p>
    <w:p w:rsidR="0034646E" w:rsidRPr="008C3514" w:rsidRDefault="0034646E" w:rsidP="00B11543">
      <w:pPr>
        <w:bidi/>
        <w:jc w:val="lowKashida"/>
        <w:rPr>
          <w:rFonts w:cs="B Nazanin"/>
          <w:sz w:val="24"/>
          <w:szCs w:val="24"/>
          <w:rtl/>
        </w:rPr>
      </w:pPr>
      <w:r w:rsidRPr="008C3514">
        <w:rPr>
          <w:rFonts w:cs="B Nazanin"/>
          <w:sz w:val="24"/>
          <w:szCs w:val="24"/>
          <w:rtl/>
        </w:rPr>
        <w:t xml:space="preserve">موفقیت در هر لایه منوط به بسته شدن تمام </w:t>
      </w:r>
      <w:r w:rsidR="007D738C" w:rsidRPr="008C3514">
        <w:rPr>
          <w:rFonts w:cs="B Nazanin" w:hint="cs"/>
          <w:sz w:val="24"/>
          <w:szCs w:val="24"/>
          <w:rtl/>
        </w:rPr>
        <w:t>برگ‌های</w:t>
      </w:r>
      <w:r w:rsidRPr="008C3514">
        <w:rPr>
          <w:rFonts w:cs="B Nazanin" w:hint="cs"/>
          <w:sz w:val="24"/>
          <w:szCs w:val="24"/>
          <w:rtl/>
        </w:rPr>
        <w:t xml:space="preserve"> </w:t>
      </w:r>
      <w:r w:rsidRPr="008C3514">
        <w:rPr>
          <w:rFonts w:cs="B Nazanin"/>
          <w:sz w:val="24"/>
          <w:szCs w:val="24"/>
          <w:rtl/>
        </w:rPr>
        <w:t xml:space="preserve">آن لایه </w:t>
      </w:r>
      <w:r w:rsidR="00915104" w:rsidRPr="008C3514">
        <w:rPr>
          <w:rFonts w:cs="B Nazanin"/>
          <w:sz w:val="24"/>
          <w:szCs w:val="24"/>
          <w:rtl/>
        </w:rPr>
        <w:t>است</w:t>
      </w:r>
      <w:r w:rsidRPr="008C3514">
        <w:rPr>
          <w:rFonts w:cs="B Nazanin"/>
          <w:sz w:val="24"/>
          <w:szCs w:val="24"/>
          <w:rtl/>
        </w:rPr>
        <w:t xml:space="preserve"> که در مورد لایه دو</w:t>
      </w:r>
      <w:r w:rsidR="007D738C" w:rsidRPr="008C3514">
        <w:rPr>
          <w:rFonts w:cs="B Nazanin" w:hint="cs"/>
          <w:sz w:val="24"/>
          <w:szCs w:val="24"/>
          <w:rtl/>
        </w:rPr>
        <w:t>،</w:t>
      </w:r>
      <w:r w:rsidRPr="008C3514">
        <w:rPr>
          <w:rFonts w:cs="B Nazanin"/>
          <w:sz w:val="24"/>
          <w:szCs w:val="24"/>
          <w:rtl/>
        </w:rPr>
        <w:t xml:space="preserve"> بسته شدن </w:t>
      </w:r>
      <w:r w:rsidR="00F444BA" w:rsidRPr="008C3514">
        <w:rPr>
          <w:rFonts w:cs="B Nazanin" w:hint="cs"/>
          <w:sz w:val="24"/>
          <w:szCs w:val="24"/>
          <w:rtl/>
        </w:rPr>
        <w:t>مکان‌های</w:t>
      </w:r>
      <w:r w:rsidRPr="008C3514">
        <w:rPr>
          <w:rFonts w:cs="B Nazanin"/>
          <w:sz w:val="24"/>
          <w:szCs w:val="24"/>
          <w:rtl/>
        </w:rPr>
        <w:t xml:space="preserve">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1-2</m:t>
            </m:r>
          </m:sub>
        </m:sSub>
      </m:oMath>
      <w:r w:rsidRPr="008C3514">
        <w:rPr>
          <w:rFonts w:cs="B Nazanin"/>
          <w:sz w:val="24"/>
          <w:szCs w:val="24"/>
          <w:rtl/>
        </w:rPr>
        <w:t xml:space="preserve">و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2-2</m:t>
            </m:r>
          </m:sub>
        </m:sSub>
        <m:r>
          <w:rPr>
            <w:rFonts w:ascii="Cambria Math" w:hAnsi="Cambria Math" w:cs="B Nazanin"/>
            <w:sz w:val="24"/>
            <w:szCs w:val="24"/>
          </w:rPr>
          <m:t xml:space="preserve"> </m:t>
        </m:r>
      </m:oMath>
      <w:r w:rsidRPr="008C3514">
        <w:rPr>
          <w:rFonts w:cs="B Nazanin" w:hint="cs"/>
          <w:sz w:val="24"/>
          <w:szCs w:val="24"/>
          <w:rtl/>
        </w:rPr>
        <w:t xml:space="preserve">مدنظر </w:t>
      </w:r>
      <w:r w:rsidRPr="008C3514">
        <w:rPr>
          <w:rFonts w:cs="B Nazanin"/>
          <w:sz w:val="24"/>
          <w:szCs w:val="24"/>
          <w:rtl/>
        </w:rPr>
        <w:t>است</w:t>
      </w:r>
      <w:r w:rsidRPr="008C3514">
        <w:rPr>
          <w:rFonts w:cs="B Nazanin" w:hint="cs"/>
          <w:sz w:val="24"/>
          <w:szCs w:val="24"/>
          <w:rtl/>
        </w:rPr>
        <w:t xml:space="preserve">. </w:t>
      </w:r>
      <w:r w:rsidR="007C6B04" w:rsidRPr="008C3514">
        <w:rPr>
          <w:rFonts w:cs="B Nazanin"/>
          <w:sz w:val="24"/>
          <w:szCs w:val="24"/>
          <w:rtl/>
        </w:rPr>
        <w:t>هم</w:t>
      </w:r>
      <w:r w:rsidR="007C6B04" w:rsidRPr="008C3514">
        <w:rPr>
          <w:rFonts w:cs="B Nazanin" w:hint="cs"/>
          <w:sz w:val="24"/>
          <w:szCs w:val="24"/>
          <w:rtl/>
        </w:rPr>
        <w:t>ا</w:t>
      </w:r>
      <w:r w:rsidR="007C6B04" w:rsidRPr="008C3514">
        <w:rPr>
          <w:rFonts w:cs="B Nazanin"/>
          <w:sz w:val="24"/>
          <w:szCs w:val="24"/>
          <w:rtl/>
        </w:rPr>
        <w:t>ن</w:t>
      </w:r>
      <w:r w:rsidR="007C6B04" w:rsidRPr="008C3514">
        <w:rPr>
          <w:rFonts w:cs="B Nazanin" w:hint="cs"/>
          <w:sz w:val="24"/>
          <w:szCs w:val="24"/>
          <w:rtl/>
        </w:rPr>
        <w:t xml:space="preserve"> </w:t>
      </w:r>
      <w:r w:rsidRPr="008C3514">
        <w:rPr>
          <w:rFonts w:cs="B Nazanin"/>
          <w:sz w:val="24"/>
          <w:szCs w:val="24"/>
          <w:rtl/>
        </w:rPr>
        <w:t>طور که در ج</w:t>
      </w:r>
      <w:r w:rsidRPr="008C3514">
        <w:rPr>
          <w:rFonts w:cs="B Nazanin" w:hint="cs"/>
          <w:sz w:val="24"/>
          <w:szCs w:val="24"/>
          <w:rtl/>
        </w:rPr>
        <w:t>دو</w:t>
      </w:r>
      <w:r w:rsidRPr="008C3514">
        <w:rPr>
          <w:rFonts w:cs="B Nazanin"/>
          <w:sz w:val="24"/>
          <w:szCs w:val="24"/>
          <w:rtl/>
        </w:rPr>
        <w:t>ل مشخص است، این</w:t>
      </w:r>
      <w:r w:rsidR="007C6B04" w:rsidRPr="008C3514">
        <w:rPr>
          <w:rFonts w:cs="B Nazanin" w:hint="cs"/>
          <w:sz w:val="24"/>
          <w:szCs w:val="24"/>
          <w:rtl/>
        </w:rPr>
        <w:t xml:space="preserve"> </w:t>
      </w:r>
      <w:r w:rsidRPr="008C3514">
        <w:rPr>
          <w:rFonts w:cs="B Nazanin"/>
          <w:sz w:val="24"/>
          <w:szCs w:val="24"/>
          <w:rtl/>
        </w:rPr>
        <w:t>کار با قرار دادن نیروی</w:t>
      </w:r>
      <w:r w:rsidRPr="008C3514">
        <w:rPr>
          <w:rFonts w:cs="B Nazanin" w:hint="cs"/>
          <w:sz w:val="24"/>
          <w:szCs w:val="24"/>
          <w:rtl/>
        </w:rPr>
        <w:t xml:space="preserve"> </w:t>
      </w:r>
      <w:r w:rsidRPr="008C3514">
        <w:rPr>
          <w:rFonts w:cs="B Nazanin"/>
          <w:sz w:val="24"/>
          <w:szCs w:val="24"/>
        </w:rPr>
        <w:t>P1</w:t>
      </w:r>
      <w:r w:rsidRPr="008C3514">
        <w:rPr>
          <w:rFonts w:cs="B Nazanin" w:hint="cs"/>
          <w:sz w:val="24"/>
          <w:szCs w:val="24"/>
          <w:rtl/>
          <w:lang w:bidi="fa-IR"/>
        </w:rPr>
        <w:t xml:space="preserve"> </w:t>
      </w:r>
      <w:r w:rsidRPr="008C3514">
        <w:rPr>
          <w:rFonts w:cs="B Nazanin"/>
          <w:sz w:val="24"/>
          <w:szCs w:val="24"/>
          <w:rtl/>
        </w:rPr>
        <w:t xml:space="preserve">در مکان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2-2</m:t>
            </m:r>
          </m:sub>
        </m:sSub>
      </m:oMath>
      <w:r w:rsidRPr="008C3514">
        <w:rPr>
          <w:rFonts w:cs="B Nazanin"/>
          <w:sz w:val="24"/>
          <w:szCs w:val="24"/>
          <w:rtl/>
        </w:rPr>
        <w:t xml:space="preserve">و </w:t>
      </w:r>
      <w:r w:rsidR="007D738C" w:rsidRPr="008C3514">
        <w:rPr>
          <w:rFonts w:cs="B Nazanin" w:hint="cs"/>
          <w:sz w:val="24"/>
          <w:szCs w:val="24"/>
          <w:rtl/>
        </w:rPr>
        <w:t>یکی</w:t>
      </w:r>
      <w:r w:rsidRPr="008C3514">
        <w:rPr>
          <w:rFonts w:cs="B Nazanin"/>
          <w:sz w:val="24"/>
          <w:szCs w:val="24"/>
          <w:rtl/>
        </w:rPr>
        <w:t xml:space="preserve"> از دو نیروی</w:t>
      </w:r>
      <w:r w:rsidRPr="008C3514">
        <w:rPr>
          <w:rFonts w:cs="B Nazanin" w:hint="cs"/>
          <w:sz w:val="24"/>
          <w:szCs w:val="24"/>
          <w:rtl/>
        </w:rPr>
        <w:t xml:space="preserve"> </w:t>
      </w:r>
      <w:r w:rsidRPr="008C3514">
        <w:rPr>
          <w:rFonts w:cs="B Nazanin"/>
          <w:sz w:val="24"/>
          <w:szCs w:val="24"/>
        </w:rPr>
        <w:t>P2</w:t>
      </w:r>
      <w:r w:rsidRPr="008C3514">
        <w:rPr>
          <w:rFonts w:cs="B Nazanin" w:hint="cs"/>
          <w:sz w:val="24"/>
          <w:szCs w:val="24"/>
          <w:rtl/>
          <w:lang w:bidi="fa-IR"/>
        </w:rPr>
        <w:t xml:space="preserve"> </w:t>
      </w:r>
      <w:r w:rsidRPr="008C3514">
        <w:rPr>
          <w:rFonts w:cs="B Nazanin"/>
          <w:sz w:val="24"/>
          <w:szCs w:val="24"/>
          <w:rtl/>
        </w:rPr>
        <w:t>یا</w:t>
      </w:r>
      <w:r w:rsidRPr="008C3514">
        <w:rPr>
          <w:rFonts w:cs="B Nazanin" w:hint="cs"/>
          <w:sz w:val="24"/>
          <w:szCs w:val="24"/>
          <w:rtl/>
        </w:rPr>
        <w:t xml:space="preserve"> </w:t>
      </w:r>
      <w:r w:rsidRPr="008C3514">
        <w:rPr>
          <w:rFonts w:cs="B Nazanin"/>
          <w:sz w:val="24"/>
          <w:szCs w:val="24"/>
        </w:rPr>
        <w:t>P3</w:t>
      </w:r>
      <w:r w:rsidRPr="008C3514">
        <w:rPr>
          <w:rFonts w:cs="B Nazanin" w:hint="cs"/>
          <w:sz w:val="24"/>
          <w:szCs w:val="24"/>
          <w:rtl/>
          <w:lang w:bidi="fa-IR"/>
        </w:rPr>
        <w:t xml:space="preserve"> </w:t>
      </w:r>
      <w:r w:rsidRPr="008C3514">
        <w:rPr>
          <w:rFonts w:cs="B Nazanin"/>
          <w:sz w:val="24"/>
          <w:szCs w:val="24"/>
          <w:rtl/>
        </w:rPr>
        <w:t>در م</w:t>
      </w:r>
      <w:r w:rsidRPr="008C3514">
        <w:rPr>
          <w:rFonts w:cs="B Nazanin" w:hint="cs"/>
          <w:sz w:val="24"/>
          <w:szCs w:val="24"/>
          <w:rtl/>
        </w:rPr>
        <w:t>ک</w:t>
      </w:r>
      <w:r w:rsidRPr="008C3514">
        <w:rPr>
          <w:rFonts w:cs="B Nazanin"/>
          <w:sz w:val="24"/>
          <w:szCs w:val="24"/>
          <w:rtl/>
        </w:rPr>
        <w:t>ا</w:t>
      </w:r>
      <w:r w:rsidRPr="008C3514">
        <w:rPr>
          <w:rFonts w:cs="B Nazanin" w:hint="cs"/>
          <w:sz w:val="24"/>
          <w:szCs w:val="24"/>
          <w:rtl/>
        </w:rPr>
        <w:t xml:space="preserve">ن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1-2</m:t>
            </m:r>
          </m:sub>
        </m:sSub>
      </m:oMath>
      <w:r w:rsidRPr="008C3514">
        <w:rPr>
          <w:rFonts w:cs="B Nazanin" w:hint="cs"/>
          <w:sz w:val="24"/>
          <w:szCs w:val="24"/>
          <w:rtl/>
          <w:lang w:bidi="fa-IR"/>
        </w:rPr>
        <w:t xml:space="preserve"> </w:t>
      </w:r>
      <w:r w:rsidRPr="008C3514">
        <w:rPr>
          <w:rFonts w:cs="B Nazanin"/>
          <w:sz w:val="24"/>
          <w:szCs w:val="24"/>
          <w:rtl/>
        </w:rPr>
        <w:t>قابل انجام است</w:t>
      </w:r>
      <w:r w:rsidRPr="008C3514">
        <w:rPr>
          <w:rFonts w:cs="B Nazanin" w:hint="cs"/>
          <w:sz w:val="24"/>
          <w:szCs w:val="24"/>
          <w:rtl/>
        </w:rPr>
        <w:t>.</w:t>
      </w:r>
    </w:p>
    <w:p w:rsidR="0034646E" w:rsidRPr="008C3514" w:rsidRDefault="0034646E" w:rsidP="00B11543">
      <w:pPr>
        <w:bidi/>
        <w:jc w:val="lowKashida"/>
        <w:rPr>
          <w:rFonts w:cs="B Nazanin"/>
          <w:sz w:val="24"/>
          <w:szCs w:val="24"/>
          <w:rtl/>
        </w:rPr>
      </w:pPr>
      <w:r w:rsidRPr="008C3514">
        <w:rPr>
          <w:rFonts w:cs="B Nazanin"/>
          <w:sz w:val="24"/>
          <w:szCs w:val="24"/>
          <w:rtl/>
        </w:rPr>
        <w:t xml:space="preserve">اگر در شرایطی در این لایه نیز به </w:t>
      </w:r>
      <w:r w:rsidR="00443752" w:rsidRPr="008C3514">
        <w:rPr>
          <w:rFonts w:cs="B Nazanin" w:hint="cs"/>
          <w:sz w:val="24"/>
          <w:szCs w:val="24"/>
          <w:rtl/>
        </w:rPr>
        <w:t xml:space="preserve">قادر به بستن </w:t>
      </w:r>
      <w:r w:rsidR="00390DE5">
        <w:rPr>
          <w:rFonts w:cs="B Nazanin" w:hint="cs"/>
          <w:sz w:val="24"/>
          <w:szCs w:val="24"/>
          <w:rtl/>
        </w:rPr>
        <w:t xml:space="preserve">تمام </w:t>
      </w:r>
      <w:r w:rsidR="00443752" w:rsidRPr="008C3514">
        <w:rPr>
          <w:rFonts w:cs="B Nazanin" w:hint="cs"/>
          <w:sz w:val="24"/>
          <w:szCs w:val="24"/>
          <w:rtl/>
        </w:rPr>
        <w:t>راه‌</w:t>
      </w:r>
      <w:r w:rsidRPr="008C3514">
        <w:rPr>
          <w:rFonts w:cs="B Nazanin" w:hint="cs"/>
          <w:sz w:val="24"/>
          <w:szCs w:val="24"/>
          <w:rtl/>
        </w:rPr>
        <w:t xml:space="preserve">ها </w:t>
      </w:r>
      <w:r w:rsidR="007D738C" w:rsidRPr="008C3514">
        <w:rPr>
          <w:rFonts w:cs="B Nazanin" w:hint="cs"/>
          <w:sz w:val="24"/>
          <w:szCs w:val="24"/>
          <w:rtl/>
        </w:rPr>
        <w:t>نمی‌شدیم</w:t>
      </w:r>
      <w:r w:rsidRPr="008C3514">
        <w:rPr>
          <w:rFonts w:cs="B Nazanin" w:hint="cs"/>
          <w:sz w:val="24"/>
          <w:szCs w:val="24"/>
          <w:rtl/>
        </w:rPr>
        <w:t xml:space="preserve">، </w:t>
      </w:r>
      <w:r w:rsidR="007D738C" w:rsidRPr="008C3514">
        <w:rPr>
          <w:rFonts w:cs="B Nazanin" w:hint="cs"/>
          <w:sz w:val="24"/>
          <w:szCs w:val="24"/>
          <w:rtl/>
        </w:rPr>
        <w:t>می‌بایستی</w:t>
      </w:r>
      <w:r w:rsidR="00390DE5">
        <w:rPr>
          <w:rFonts w:cs="B Nazanin" w:hint="cs"/>
          <w:sz w:val="24"/>
          <w:szCs w:val="24"/>
          <w:rtl/>
        </w:rPr>
        <w:t xml:space="preserve"> برای</w:t>
      </w:r>
      <w:r w:rsidR="00390DE5">
        <w:rPr>
          <w:rFonts w:cs="B Nazanin" w:hint="cs"/>
          <w:sz w:val="24"/>
          <w:szCs w:val="24"/>
          <w:rtl/>
          <w:lang w:bidi="fa-IR"/>
        </w:rPr>
        <w:t xml:space="preserve"> مسیرهای بسته نشده، گراف را تا یک لایه بعد گسترش دهیم.</w:t>
      </w:r>
    </w:p>
    <w:p w:rsidR="007C6B04" w:rsidRPr="008C3514" w:rsidRDefault="0034646E" w:rsidP="00E7498C">
      <w:pPr>
        <w:bidi/>
        <w:jc w:val="lowKashida"/>
        <w:rPr>
          <w:rFonts w:cs="B Nazanin"/>
          <w:sz w:val="24"/>
          <w:szCs w:val="24"/>
          <w:rtl/>
        </w:rPr>
      </w:pPr>
      <w:r w:rsidRPr="008C3514">
        <w:rPr>
          <w:rFonts w:cs="B Nazanin" w:hint="cs"/>
          <w:sz w:val="24"/>
          <w:szCs w:val="24"/>
          <w:rtl/>
        </w:rPr>
        <w:lastRenderedPageBreak/>
        <w:t>ر</w:t>
      </w:r>
      <w:r w:rsidRPr="008C3514">
        <w:rPr>
          <w:rFonts w:cs="B Nazanin"/>
          <w:sz w:val="24"/>
          <w:szCs w:val="24"/>
          <w:rtl/>
        </w:rPr>
        <w:t xml:space="preserve">وند افزایش </w:t>
      </w:r>
      <w:r w:rsidR="007D738C" w:rsidRPr="008C3514">
        <w:rPr>
          <w:rFonts w:cs="B Nazanin" w:hint="cs"/>
          <w:sz w:val="24"/>
          <w:szCs w:val="24"/>
          <w:rtl/>
        </w:rPr>
        <w:t>لایه‌ها</w:t>
      </w:r>
      <w:r w:rsidRPr="008C3514">
        <w:rPr>
          <w:rFonts w:cs="B Nazanin"/>
          <w:sz w:val="24"/>
          <w:szCs w:val="24"/>
          <w:rtl/>
        </w:rPr>
        <w:t xml:space="preserve"> </w:t>
      </w:r>
      <w:r w:rsidR="007D738C" w:rsidRPr="008C3514">
        <w:rPr>
          <w:rFonts w:cs="B Nazanin" w:hint="cs"/>
          <w:sz w:val="24"/>
          <w:szCs w:val="24"/>
          <w:rtl/>
        </w:rPr>
        <w:t>زمانی</w:t>
      </w:r>
      <w:r w:rsidRPr="008C3514">
        <w:rPr>
          <w:rFonts w:cs="B Nazanin"/>
          <w:sz w:val="24"/>
          <w:szCs w:val="24"/>
          <w:rtl/>
        </w:rPr>
        <w:t xml:space="preserve"> خ</w:t>
      </w:r>
      <w:r w:rsidRPr="008C3514">
        <w:rPr>
          <w:rFonts w:cs="B Nazanin" w:hint="cs"/>
          <w:sz w:val="24"/>
          <w:szCs w:val="24"/>
          <w:rtl/>
        </w:rPr>
        <w:t>ا</w:t>
      </w:r>
      <w:r w:rsidRPr="008C3514">
        <w:rPr>
          <w:rFonts w:cs="B Nazanin"/>
          <w:sz w:val="24"/>
          <w:szCs w:val="24"/>
          <w:rtl/>
        </w:rPr>
        <w:t>تم</w:t>
      </w:r>
      <w:r w:rsidRPr="008C3514">
        <w:rPr>
          <w:rFonts w:cs="B Nazanin" w:hint="cs"/>
          <w:sz w:val="24"/>
          <w:szCs w:val="24"/>
          <w:rtl/>
        </w:rPr>
        <w:t>ه</w:t>
      </w:r>
      <w:r w:rsidRPr="008C3514">
        <w:rPr>
          <w:rFonts w:cs="B Nazanin"/>
          <w:sz w:val="24"/>
          <w:szCs w:val="24"/>
          <w:rtl/>
        </w:rPr>
        <w:t xml:space="preserve"> </w:t>
      </w:r>
      <w:r w:rsidR="007C6B04" w:rsidRPr="008C3514">
        <w:rPr>
          <w:rFonts w:cs="B Nazanin" w:hint="cs"/>
          <w:sz w:val="24"/>
          <w:szCs w:val="24"/>
          <w:rtl/>
        </w:rPr>
        <w:t xml:space="preserve">می‌یابد </w:t>
      </w:r>
      <w:r w:rsidRPr="008C3514">
        <w:rPr>
          <w:rFonts w:cs="B Nazanin"/>
          <w:sz w:val="24"/>
          <w:szCs w:val="24"/>
          <w:rtl/>
        </w:rPr>
        <w:t xml:space="preserve">که </w:t>
      </w:r>
      <w:r w:rsidRPr="008C3514">
        <w:rPr>
          <w:rFonts w:cs="B Nazanin" w:hint="cs"/>
          <w:sz w:val="24"/>
          <w:szCs w:val="24"/>
          <w:rtl/>
        </w:rPr>
        <w:t xml:space="preserve">یا </w:t>
      </w:r>
      <w:r w:rsidRPr="008C3514">
        <w:rPr>
          <w:rFonts w:cs="B Nazanin"/>
          <w:sz w:val="24"/>
          <w:szCs w:val="24"/>
          <w:rtl/>
        </w:rPr>
        <w:t xml:space="preserve">در لایه </w:t>
      </w:r>
      <w:r w:rsidR="007D738C" w:rsidRPr="008C3514">
        <w:rPr>
          <w:rFonts w:cs="B Nazanin" w:hint="cs"/>
          <w:sz w:val="24"/>
          <w:szCs w:val="24"/>
          <w:rtl/>
        </w:rPr>
        <w:t>فعلی</w:t>
      </w:r>
      <w:r w:rsidRPr="008C3514">
        <w:rPr>
          <w:rFonts w:cs="B Nazanin"/>
          <w:sz w:val="24"/>
          <w:szCs w:val="24"/>
          <w:rtl/>
        </w:rPr>
        <w:t xml:space="preserve"> به موفقیت برسیم و بتوانیم </w:t>
      </w:r>
      <w:r w:rsidR="007D738C" w:rsidRPr="008C3514">
        <w:rPr>
          <w:rFonts w:cs="B Nazanin" w:hint="cs"/>
          <w:sz w:val="24"/>
          <w:szCs w:val="24"/>
          <w:rtl/>
        </w:rPr>
        <w:t>تمامی</w:t>
      </w:r>
      <w:r w:rsidRPr="008C3514">
        <w:rPr>
          <w:rFonts w:cs="B Nazanin"/>
          <w:sz w:val="24"/>
          <w:szCs w:val="24"/>
          <w:rtl/>
        </w:rPr>
        <w:t xml:space="preserve"> مکان‌های آن لایه را</w:t>
      </w:r>
      <w:r w:rsidRPr="008C3514">
        <w:rPr>
          <w:rFonts w:cs="B Nazanin" w:hint="cs"/>
          <w:sz w:val="24"/>
          <w:szCs w:val="24"/>
          <w:rtl/>
        </w:rPr>
        <w:t xml:space="preserve"> (</w:t>
      </w:r>
      <w:r w:rsidR="007D738C" w:rsidRPr="008C3514">
        <w:rPr>
          <w:rFonts w:cs="B Nazanin" w:hint="cs"/>
          <w:sz w:val="24"/>
          <w:szCs w:val="24"/>
          <w:rtl/>
        </w:rPr>
        <w:t>برگ‌های</w:t>
      </w:r>
      <w:r w:rsidRPr="008C3514">
        <w:rPr>
          <w:rFonts w:cs="B Nazanin" w:hint="cs"/>
          <w:sz w:val="24"/>
          <w:szCs w:val="24"/>
          <w:rtl/>
        </w:rPr>
        <w:t xml:space="preserve"> آن لایه را)</w:t>
      </w:r>
      <w:r w:rsidRPr="008C3514">
        <w:rPr>
          <w:rFonts w:cs="B Nazanin"/>
          <w:sz w:val="24"/>
          <w:szCs w:val="24"/>
          <w:rtl/>
        </w:rPr>
        <w:t xml:space="preserve"> </w:t>
      </w:r>
      <w:r w:rsidRPr="008C3514">
        <w:rPr>
          <w:rFonts w:cs="B Nazanin" w:hint="cs"/>
          <w:sz w:val="24"/>
          <w:szCs w:val="24"/>
          <w:rtl/>
        </w:rPr>
        <w:t>پ</w:t>
      </w:r>
      <w:r w:rsidRPr="008C3514">
        <w:rPr>
          <w:rFonts w:cs="B Nazanin"/>
          <w:sz w:val="24"/>
          <w:szCs w:val="24"/>
          <w:rtl/>
        </w:rPr>
        <w:t>و</w:t>
      </w:r>
      <w:r w:rsidRPr="008C3514">
        <w:rPr>
          <w:rFonts w:cs="B Nazanin" w:hint="cs"/>
          <w:sz w:val="24"/>
          <w:szCs w:val="24"/>
          <w:rtl/>
        </w:rPr>
        <w:t>شش دهیم</w:t>
      </w:r>
      <w:r w:rsidRPr="008C3514">
        <w:rPr>
          <w:rFonts w:cs="B Nazanin"/>
          <w:sz w:val="24"/>
          <w:szCs w:val="24"/>
          <w:rtl/>
        </w:rPr>
        <w:t xml:space="preserve"> </w:t>
      </w:r>
      <w:r w:rsidR="00F444BA" w:rsidRPr="008C3514">
        <w:rPr>
          <w:rFonts w:cs="B Nazanin" w:hint="cs"/>
          <w:sz w:val="24"/>
          <w:szCs w:val="24"/>
          <w:rtl/>
        </w:rPr>
        <w:t>و</w:t>
      </w:r>
      <w:r w:rsidR="00F444BA" w:rsidRPr="008C3514">
        <w:rPr>
          <w:rFonts w:cs="B Nazanin"/>
          <w:sz w:val="24"/>
          <w:szCs w:val="24"/>
          <w:rtl/>
        </w:rPr>
        <w:t xml:space="preserve"> </w:t>
      </w:r>
      <w:r w:rsidR="00F444BA" w:rsidRPr="008C3514">
        <w:rPr>
          <w:rFonts w:cs="B Nazanin" w:hint="cs"/>
          <w:sz w:val="24"/>
          <w:szCs w:val="24"/>
          <w:rtl/>
        </w:rPr>
        <w:t>یا</w:t>
      </w:r>
      <w:r w:rsidRPr="008C3514">
        <w:rPr>
          <w:rFonts w:cs="B Nazanin"/>
          <w:sz w:val="24"/>
          <w:szCs w:val="24"/>
          <w:rtl/>
        </w:rPr>
        <w:t xml:space="preserve"> مجموعه اختلاف زمان‌ها لایه </w:t>
      </w:r>
      <w:r w:rsidR="007D738C" w:rsidRPr="008C3514">
        <w:rPr>
          <w:rFonts w:cs="B Nazanin" w:hint="cs"/>
          <w:sz w:val="24"/>
          <w:szCs w:val="24"/>
          <w:rtl/>
        </w:rPr>
        <w:t>فعلی</w:t>
      </w:r>
      <w:r w:rsidRPr="008C3514">
        <w:rPr>
          <w:rFonts w:cs="B Nazanin"/>
          <w:sz w:val="24"/>
          <w:szCs w:val="24"/>
          <w:rtl/>
        </w:rPr>
        <w:t xml:space="preserve"> از لایه </w:t>
      </w:r>
      <w:r w:rsidR="007D738C" w:rsidRPr="008C3514">
        <w:rPr>
          <w:rFonts w:cs="B Nazanin" w:hint="cs"/>
          <w:sz w:val="24"/>
          <w:szCs w:val="24"/>
          <w:rtl/>
        </w:rPr>
        <w:t>قبلی</w:t>
      </w:r>
      <w:r w:rsidRPr="008C3514">
        <w:rPr>
          <w:rFonts w:cs="B Nazanin"/>
          <w:sz w:val="24"/>
          <w:szCs w:val="24"/>
          <w:rtl/>
        </w:rPr>
        <w:t xml:space="preserve"> کمتر شو</w:t>
      </w:r>
      <w:r w:rsidR="007D738C" w:rsidRPr="008C3514">
        <w:rPr>
          <w:rFonts w:cs="B Nazanin" w:hint="cs"/>
          <w:sz w:val="24"/>
          <w:szCs w:val="24"/>
          <w:rtl/>
        </w:rPr>
        <w:t>د</w:t>
      </w:r>
      <w:r w:rsidR="00B545DE">
        <w:rPr>
          <w:rFonts w:cs="B Nazanin" w:hint="cs"/>
          <w:sz w:val="24"/>
          <w:szCs w:val="24"/>
          <w:rtl/>
          <w:lang w:bidi="fa-IR"/>
        </w:rPr>
        <w:t xml:space="preserve"> یا تعداد برگ</w:t>
      </w:r>
      <w:del w:id="274" w:author="SCICT" w:date="2012-12-17T00:11:00Z">
        <w:r w:rsidR="00B545DE" w:rsidDel="00933AC0">
          <w:rPr>
            <w:rFonts w:cs="B Nazanin" w:hint="cs"/>
            <w:sz w:val="24"/>
            <w:szCs w:val="24"/>
            <w:rtl/>
            <w:lang w:bidi="fa-IR"/>
          </w:rPr>
          <w:delText xml:space="preserve"> ها </w:delText>
        </w:r>
      </w:del>
      <w:ins w:id="275" w:author="SCICT" w:date="2012-12-17T00:11:00Z">
        <w:r w:rsidR="00933AC0">
          <w:rPr>
            <w:rFonts w:cs="B Nazanin" w:hint="cs"/>
            <w:sz w:val="24"/>
            <w:szCs w:val="24"/>
            <w:rtl/>
            <w:lang w:bidi="fa-IR"/>
          </w:rPr>
          <w:t xml:space="preserve">‌ها </w:t>
        </w:r>
      </w:ins>
      <w:r w:rsidR="00B545DE">
        <w:rPr>
          <w:rFonts w:cs="B Nazanin" w:hint="cs"/>
          <w:sz w:val="24"/>
          <w:szCs w:val="24"/>
          <w:rtl/>
          <w:lang w:bidi="fa-IR"/>
        </w:rPr>
        <w:t>بیشتر از عام</w:t>
      </w:r>
      <w:del w:id="276" w:author="SCICT" w:date="2012-12-17T00:55:00Z">
        <w:r w:rsidR="00B545DE" w:rsidDel="00E7498C">
          <w:rPr>
            <w:rFonts w:cs="B Nazanin" w:hint="cs"/>
            <w:sz w:val="24"/>
            <w:szCs w:val="24"/>
            <w:rtl/>
            <w:lang w:bidi="fa-IR"/>
          </w:rPr>
          <w:delText>ل</w:delText>
        </w:r>
      </w:del>
      <w:ins w:id="277" w:author="SCICT" w:date="2012-12-17T00:55:00Z">
        <w:r w:rsidR="00E7498C">
          <w:rPr>
            <w:rFonts w:cs="B Nazanin" w:hint="cs"/>
            <w:sz w:val="24"/>
            <w:szCs w:val="24"/>
            <w:rtl/>
            <w:lang w:bidi="fa-IR"/>
          </w:rPr>
          <w:t>ل</w:t>
        </w:r>
      </w:ins>
      <w:del w:id="278" w:author="SCICT" w:date="2012-12-17T00:12:00Z">
        <w:r w:rsidR="00B545DE" w:rsidDel="00933AC0">
          <w:rPr>
            <w:rFonts w:cs="B Nazanin" w:hint="cs"/>
            <w:sz w:val="24"/>
            <w:szCs w:val="24"/>
            <w:rtl/>
            <w:lang w:bidi="fa-IR"/>
          </w:rPr>
          <w:delText xml:space="preserve"> های </w:delText>
        </w:r>
      </w:del>
      <w:ins w:id="279" w:author="SCICT" w:date="2012-12-17T00:12:00Z">
        <w:r w:rsidR="00933AC0">
          <w:rPr>
            <w:rFonts w:cs="B Nazanin" w:hint="cs"/>
            <w:sz w:val="24"/>
            <w:szCs w:val="24"/>
            <w:rtl/>
            <w:lang w:bidi="fa-IR"/>
          </w:rPr>
          <w:t xml:space="preserve">‌های </w:t>
        </w:r>
      </w:ins>
      <w:r w:rsidR="00B545DE">
        <w:rPr>
          <w:rFonts w:cs="B Nazanin" w:hint="cs"/>
          <w:sz w:val="24"/>
          <w:szCs w:val="24"/>
          <w:rtl/>
          <w:lang w:bidi="fa-IR"/>
        </w:rPr>
        <w:t>موجود گردد</w:t>
      </w:r>
    </w:p>
    <w:p w:rsidR="0034646E" w:rsidRPr="008C3514" w:rsidRDefault="0034646E" w:rsidP="00B11543">
      <w:pPr>
        <w:bidi/>
        <w:jc w:val="lowKashida"/>
        <w:rPr>
          <w:rFonts w:cs="B Nazanin"/>
          <w:sz w:val="24"/>
          <w:szCs w:val="24"/>
          <w:rtl/>
        </w:rPr>
      </w:pPr>
      <w:r w:rsidRPr="008C3514">
        <w:rPr>
          <w:rFonts w:cs="B Nazanin"/>
          <w:sz w:val="24"/>
          <w:szCs w:val="24"/>
          <w:rtl/>
        </w:rPr>
        <w:t xml:space="preserve">هم چنین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w:t>
      </w:r>
      <w:r w:rsidRPr="008C3514">
        <w:rPr>
          <w:rFonts w:cs="B Nazanin" w:hint="cs"/>
          <w:sz w:val="24"/>
          <w:szCs w:val="24"/>
          <w:rtl/>
        </w:rPr>
        <w:t xml:space="preserve">کاهش محاسبات و </w:t>
      </w:r>
      <w:r w:rsidRPr="008C3514">
        <w:rPr>
          <w:rFonts w:cs="B Nazanin"/>
          <w:sz w:val="24"/>
          <w:szCs w:val="24"/>
          <w:rtl/>
        </w:rPr>
        <w:t>نتیجه بهتر</w:t>
      </w:r>
      <w:r w:rsidRPr="008C3514">
        <w:rPr>
          <w:rFonts w:cs="B Nazanin" w:hint="cs"/>
          <w:sz w:val="24"/>
          <w:szCs w:val="24"/>
          <w:rtl/>
        </w:rPr>
        <w:t xml:space="preserve">، گسترش درخت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صورت</w:t>
      </w:r>
      <w:r w:rsidRPr="008C3514">
        <w:rPr>
          <w:rFonts w:cs="B Nazanin" w:hint="cs"/>
          <w:sz w:val="24"/>
          <w:szCs w:val="24"/>
          <w:rtl/>
        </w:rPr>
        <w:t xml:space="preserve"> </w:t>
      </w:r>
      <w:r w:rsidR="007C6B04" w:rsidRPr="008C3514">
        <w:rPr>
          <w:rFonts w:cs="B Nazanin" w:hint="cs"/>
          <w:sz w:val="24"/>
          <w:szCs w:val="24"/>
          <w:rtl/>
        </w:rPr>
        <w:t>ناحیه‌</w:t>
      </w:r>
      <w:r w:rsidRPr="008C3514">
        <w:rPr>
          <w:rFonts w:cs="B Nazanin" w:hint="cs"/>
          <w:sz w:val="24"/>
          <w:szCs w:val="24"/>
          <w:rtl/>
        </w:rPr>
        <w:t>ای</w:t>
      </w:r>
      <w:r w:rsidR="001827A3" w:rsidRPr="00883823">
        <w:rPr>
          <w:rFonts w:cs="B Nazanin"/>
          <w:sz w:val="24"/>
          <w:szCs w:val="24"/>
          <w:vertAlign w:val="superscript"/>
          <w:rtl/>
        </w:rPr>
        <w:t>1</w:t>
      </w:r>
      <w:r w:rsidRPr="008C3514">
        <w:rPr>
          <w:rFonts w:cs="B Nazanin" w:hint="cs"/>
          <w:sz w:val="24"/>
          <w:szCs w:val="24"/>
          <w:rtl/>
        </w:rPr>
        <w:t xml:space="preserve"> صورت </w:t>
      </w:r>
      <w:r w:rsidR="007D738C" w:rsidRPr="008C3514">
        <w:rPr>
          <w:rFonts w:cs="B Nazanin" w:hint="cs"/>
          <w:sz w:val="24"/>
          <w:szCs w:val="24"/>
          <w:rtl/>
        </w:rPr>
        <w:t>می‌پذیرد</w:t>
      </w:r>
      <w:r w:rsidRPr="008C3514">
        <w:rPr>
          <w:rFonts w:cs="B Nazanin" w:hint="cs"/>
          <w:sz w:val="24"/>
          <w:szCs w:val="24"/>
          <w:rtl/>
        </w:rPr>
        <w:t xml:space="preserve">. </w:t>
      </w:r>
      <w:r w:rsidRPr="008C3514">
        <w:rPr>
          <w:rFonts w:cs="B Nazanin"/>
          <w:sz w:val="24"/>
          <w:szCs w:val="24"/>
          <w:rtl/>
        </w:rPr>
        <w:t>به این م</w:t>
      </w:r>
      <w:r w:rsidRPr="008C3514">
        <w:rPr>
          <w:rFonts w:cs="B Nazanin" w:hint="cs"/>
          <w:sz w:val="24"/>
          <w:szCs w:val="24"/>
          <w:rtl/>
        </w:rPr>
        <w:t>ع</w:t>
      </w:r>
      <w:r w:rsidRPr="008C3514">
        <w:rPr>
          <w:rFonts w:cs="B Nazanin"/>
          <w:sz w:val="24"/>
          <w:szCs w:val="24"/>
          <w:rtl/>
        </w:rPr>
        <w:t xml:space="preserve">نا که اگر در یک لایه </w:t>
      </w:r>
      <w:r w:rsidR="007D738C" w:rsidRPr="008C3514">
        <w:rPr>
          <w:rFonts w:cs="B Nazanin" w:hint="cs"/>
          <w:sz w:val="24"/>
          <w:szCs w:val="24"/>
          <w:rtl/>
        </w:rPr>
        <w:t>قسمتی</w:t>
      </w:r>
      <w:r w:rsidRPr="008C3514">
        <w:rPr>
          <w:rFonts w:cs="B Nazanin"/>
          <w:sz w:val="24"/>
          <w:szCs w:val="24"/>
          <w:rtl/>
        </w:rPr>
        <w:t xml:space="preserve"> از مکان‌ها قابل پوشش و </w:t>
      </w:r>
      <w:r w:rsidR="007D738C" w:rsidRPr="008C3514">
        <w:rPr>
          <w:rFonts w:cs="B Nazanin" w:hint="cs"/>
          <w:sz w:val="24"/>
          <w:szCs w:val="24"/>
          <w:rtl/>
        </w:rPr>
        <w:t>قسمتی</w:t>
      </w:r>
      <w:r w:rsidRPr="008C3514">
        <w:rPr>
          <w:rFonts w:cs="B Nazanin"/>
          <w:sz w:val="24"/>
          <w:szCs w:val="24"/>
          <w:rtl/>
        </w:rPr>
        <w:t xml:space="preserve"> غیر قابل پوشش باشند ما تنها </w:t>
      </w:r>
      <w:r w:rsidR="007D738C" w:rsidRPr="008C3514">
        <w:rPr>
          <w:rFonts w:cs="B Nazanin" w:hint="cs"/>
          <w:sz w:val="24"/>
          <w:szCs w:val="24"/>
          <w:rtl/>
        </w:rPr>
        <w:t>بر</w:t>
      </w:r>
      <w:r w:rsidR="007C6B04" w:rsidRPr="008C3514">
        <w:rPr>
          <w:rFonts w:cs="B Nazanin" w:hint="cs"/>
          <w:sz w:val="24"/>
          <w:szCs w:val="24"/>
          <w:rtl/>
        </w:rPr>
        <w:t>ر</w:t>
      </w:r>
      <w:r w:rsidR="007D738C" w:rsidRPr="008C3514">
        <w:rPr>
          <w:rFonts w:cs="B Nazanin" w:hint="cs"/>
          <w:sz w:val="24"/>
          <w:szCs w:val="24"/>
          <w:rtl/>
        </w:rPr>
        <w:t>سی</w:t>
      </w:r>
      <w:r w:rsidRPr="008C3514">
        <w:rPr>
          <w:rFonts w:cs="B Nazanin"/>
          <w:sz w:val="24"/>
          <w:szCs w:val="24"/>
          <w:rtl/>
        </w:rPr>
        <w:t xml:space="preserve"> لایه ب</w:t>
      </w:r>
      <w:r w:rsidRPr="008C3514">
        <w:rPr>
          <w:rFonts w:cs="B Nazanin" w:hint="cs"/>
          <w:sz w:val="24"/>
          <w:szCs w:val="24"/>
          <w:rtl/>
        </w:rPr>
        <w:t>ع</w:t>
      </w:r>
      <w:r w:rsidRPr="008C3514">
        <w:rPr>
          <w:rFonts w:cs="B Nazanin"/>
          <w:sz w:val="24"/>
          <w:szCs w:val="24"/>
          <w:rtl/>
        </w:rPr>
        <w:t xml:space="preserve">د را از سمت </w:t>
      </w:r>
      <w:r w:rsidR="007D738C" w:rsidRPr="008C3514">
        <w:rPr>
          <w:rFonts w:cs="B Nazanin" w:hint="cs"/>
          <w:sz w:val="24"/>
          <w:szCs w:val="24"/>
          <w:rtl/>
        </w:rPr>
        <w:t>برگ‌های</w:t>
      </w:r>
      <w:r w:rsidRPr="008C3514">
        <w:rPr>
          <w:rFonts w:cs="B Nazanin" w:hint="cs"/>
          <w:sz w:val="24"/>
          <w:szCs w:val="24"/>
          <w:rtl/>
        </w:rPr>
        <w:t xml:space="preserve"> </w:t>
      </w:r>
      <w:r w:rsidRPr="008C3514">
        <w:rPr>
          <w:rFonts w:cs="B Nazanin"/>
          <w:sz w:val="24"/>
          <w:szCs w:val="24"/>
          <w:rtl/>
        </w:rPr>
        <w:t xml:space="preserve">غیر قابل پوشش ادامه </w:t>
      </w:r>
      <w:r w:rsidR="007D738C" w:rsidRPr="008C3514">
        <w:rPr>
          <w:rFonts w:cs="B Nazanin" w:hint="cs"/>
          <w:sz w:val="24"/>
          <w:szCs w:val="24"/>
          <w:rtl/>
        </w:rPr>
        <w:t>می‌دهیم</w:t>
      </w:r>
      <w:r w:rsidRPr="008C3514">
        <w:rPr>
          <w:rFonts w:cs="B Nazanin"/>
          <w:sz w:val="24"/>
          <w:szCs w:val="24"/>
          <w:rtl/>
        </w:rPr>
        <w:t xml:space="preserve"> و </w:t>
      </w:r>
      <w:r w:rsidRPr="008C3514">
        <w:rPr>
          <w:rFonts w:cs="B Nazanin" w:hint="cs"/>
          <w:sz w:val="24"/>
          <w:szCs w:val="24"/>
          <w:rtl/>
        </w:rPr>
        <w:t xml:space="preserve">گسترش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صورت</w:t>
      </w:r>
      <w:r w:rsidRPr="008C3514">
        <w:rPr>
          <w:rFonts w:cs="B Nazanin" w:hint="cs"/>
          <w:sz w:val="24"/>
          <w:szCs w:val="24"/>
          <w:rtl/>
        </w:rPr>
        <w:t xml:space="preserve"> </w:t>
      </w:r>
      <w:r w:rsidR="007C6B04" w:rsidRPr="008C3514">
        <w:rPr>
          <w:rFonts w:cs="B Nazanin" w:hint="cs"/>
          <w:sz w:val="24"/>
          <w:szCs w:val="24"/>
          <w:rtl/>
        </w:rPr>
        <w:t>ناحیه‌</w:t>
      </w:r>
      <w:r w:rsidRPr="008C3514">
        <w:rPr>
          <w:rFonts w:cs="B Nazanin" w:hint="cs"/>
          <w:sz w:val="24"/>
          <w:szCs w:val="24"/>
          <w:rtl/>
        </w:rPr>
        <w:t xml:space="preserve">ای صورت </w:t>
      </w:r>
      <w:r w:rsidR="007D738C" w:rsidRPr="008C3514">
        <w:rPr>
          <w:rFonts w:cs="B Nazanin" w:hint="cs"/>
          <w:sz w:val="24"/>
          <w:szCs w:val="24"/>
          <w:rtl/>
        </w:rPr>
        <w:t>می‌پذیرد</w:t>
      </w:r>
      <w:r w:rsidRPr="008C3514">
        <w:rPr>
          <w:rFonts w:cs="B Nazanin" w:hint="cs"/>
          <w:sz w:val="24"/>
          <w:szCs w:val="24"/>
          <w:rtl/>
        </w:rPr>
        <w:t xml:space="preserve"> که باعث کاهش چشمگیری در هزینه </w:t>
      </w:r>
      <w:r w:rsidR="007D738C" w:rsidRPr="008C3514">
        <w:rPr>
          <w:rFonts w:cs="B Nazanin" w:hint="cs"/>
          <w:sz w:val="24"/>
          <w:szCs w:val="24"/>
          <w:rtl/>
        </w:rPr>
        <w:t>پردازش‌ها</w:t>
      </w:r>
      <w:r w:rsidRPr="008C3514">
        <w:rPr>
          <w:rFonts w:cs="B Nazanin" w:hint="cs"/>
          <w:sz w:val="24"/>
          <w:szCs w:val="24"/>
          <w:rtl/>
        </w:rPr>
        <w:t xml:space="preserve"> </w:t>
      </w:r>
      <w:r w:rsidR="007D738C" w:rsidRPr="008C3514">
        <w:rPr>
          <w:rFonts w:cs="B Nazanin" w:hint="cs"/>
          <w:sz w:val="24"/>
          <w:szCs w:val="24"/>
          <w:rtl/>
        </w:rPr>
        <w:t>می‌گردد</w:t>
      </w:r>
      <w:r w:rsidRPr="008C3514">
        <w:rPr>
          <w:rFonts w:cs="B Nazanin" w:hint="cs"/>
          <w:sz w:val="24"/>
          <w:szCs w:val="24"/>
          <w:rtl/>
        </w:rPr>
        <w:t>.</w:t>
      </w:r>
    </w:p>
    <w:p w:rsidR="0034646E" w:rsidRPr="008C3514" w:rsidRDefault="0034646E" w:rsidP="00B11543">
      <w:pPr>
        <w:bidi/>
        <w:jc w:val="lowKashida"/>
        <w:rPr>
          <w:rFonts w:cs="B Nazanin"/>
          <w:sz w:val="24"/>
          <w:szCs w:val="24"/>
          <w:rtl/>
        </w:rPr>
      </w:pPr>
      <w:r w:rsidRPr="008C3514">
        <w:rPr>
          <w:rFonts w:cs="B Nazanin"/>
          <w:sz w:val="24"/>
          <w:szCs w:val="24"/>
          <w:rtl/>
        </w:rPr>
        <w:t>در رابطه با نحو</w:t>
      </w:r>
      <w:r w:rsidRPr="008C3514">
        <w:rPr>
          <w:rFonts w:cs="B Nazanin" w:hint="cs"/>
          <w:sz w:val="24"/>
          <w:szCs w:val="24"/>
          <w:rtl/>
        </w:rPr>
        <w:t>ه</w:t>
      </w:r>
      <w:r w:rsidRPr="008C3514">
        <w:rPr>
          <w:rFonts w:cs="B Nazanin"/>
          <w:sz w:val="24"/>
          <w:szCs w:val="24"/>
          <w:rtl/>
        </w:rPr>
        <w:t xml:space="preserve"> چیدمان </w:t>
      </w:r>
      <w:r w:rsidR="004A0B99" w:rsidRPr="008C3514">
        <w:rPr>
          <w:rFonts w:cs="B Nazanin" w:hint="cs"/>
          <w:sz w:val="24"/>
          <w:szCs w:val="24"/>
          <w:rtl/>
        </w:rPr>
        <w:t>عامل‌ها</w:t>
      </w:r>
      <w:r w:rsidRPr="008C3514">
        <w:rPr>
          <w:rFonts w:cs="B Nazanin"/>
          <w:sz w:val="24"/>
          <w:szCs w:val="24"/>
          <w:rtl/>
        </w:rPr>
        <w:t xml:space="preserve"> در مکان‌ها</w:t>
      </w:r>
      <w:r w:rsidRPr="008C3514">
        <w:rPr>
          <w:rFonts w:cs="B Nazanin" w:hint="cs"/>
          <w:sz w:val="24"/>
          <w:szCs w:val="24"/>
          <w:rtl/>
        </w:rPr>
        <w:t>،</w:t>
      </w:r>
      <w:r w:rsidRPr="008C3514">
        <w:rPr>
          <w:rFonts w:cs="B Nazanin"/>
          <w:sz w:val="24"/>
          <w:szCs w:val="24"/>
          <w:rtl/>
        </w:rPr>
        <w:t xml:space="preserve"> چند </w:t>
      </w:r>
      <w:r w:rsidRPr="008C3514">
        <w:rPr>
          <w:rFonts w:cs="B Nazanin" w:hint="cs"/>
          <w:sz w:val="24"/>
          <w:szCs w:val="24"/>
          <w:rtl/>
        </w:rPr>
        <w:t xml:space="preserve">حالت </w:t>
      </w:r>
      <w:r w:rsidRPr="008C3514">
        <w:rPr>
          <w:rFonts w:cs="B Nazanin"/>
          <w:sz w:val="24"/>
          <w:szCs w:val="24"/>
          <w:rtl/>
        </w:rPr>
        <w:t xml:space="preserve">ممکن است </w:t>
      </w:r>
      <w:r w:rsidRPr="008C3514">
        <w:rPr>
          <w:rFonts w:cs="B Nazanin" w:hint="cs"/>
          <w:sz w:val="24"/>
          <w:szCs w:val="24"/>
          <w:rtl/>
        </w:rPr>
        <w:t xml:space="preserve">اتفاق </w:t>
      </w:r>
      <w:r w:rsidR="00F444BA" w:rsidRPr="008C3514">
        <w:rPr>
          <w:rFonts w:cs="B Nazanin" w:hint="cs"/>
          <w:sz w:val="24"/>
          <w:szCs w:val="24"/>
          <w:rtl/>
        </w:rPr>
        <w:t>بیفتد</w:t>
      </w:r>
      <w:r w:rsidRPr="008C3514">
        <w:rPr>
          <w:rFonts w:cs="B Nazanin" w:hint="cs"/>
          <w:sz w:val="24"/>
          <w:szCs w:val="24"/>
          <w:rtl/>
        </w:rPr>
        <w:t>،</w:t>
      </w:r>
      <w:r w:rsidRPr="008C3514">
        <w:rPr>
          <w:rFonts w:cs="B Nazanin"/>
          <w:sz w:val="24"/>
          <w:szCs w:val="24"/>
          <w:rtl/>
        </w:rPr>
        <w:t xml:space="preserve"> که </w:t>
      </w:r>
      <w:r w:rsidR="004B4484" w:rsidRPr="008C3514">
        <w:rPr>
          <w:rFonts w:cs="B Nazanin" w:hint="cs"/>
          <w:sz w:val="24"/>
          <w:szCs w:val="24"/>
          <w:rtl/>
        </w:rPr>
        <w:t>هر یک را جداگان</w:t>
      </w:r>
      <w:r w:rsidR="0031183C" w:rsidRPr="008C3514">
        <w:rPr>
          <w:rFonts w:cs="B Nazanin" w:hint="cs"/>
          <w:sz w:val="24"/>
          <w:szCs w:val="24"/>
          <w:rtl/>
        </w:rPr>
        <w:t>ه</w:t>
      </w:r>
      <w:r w:rsidR="0031183C" w:rsidRPr="008C3514">
        <w:rPr>
          <w:rFonts w:cs="B Nazanin"/>
          <w:sz w:val="24"/>
          <w:szCs w:val="24"/>
          <w:rtl/>
        </w:rPr>
        <w:t xml:space="preserve"> </w:t>
      </w:r>
      <w:r w:rsidRPr="008C3514">
        <w:rPr>
          <w:rFonts w:cs="B Nazanin" w:hint="cs"/>
          <w:sz w:val="24"/>
          <w:szCs w:val="24"/>
          <w:rtl/>
        </w:rPr>
        <w:t xml:space="preserve">شرح </w:t>
      </w:r>
      <w:r w:rsidR="007D738C" w:rsidRPr="008C3514">
        <w:rPr>
          <w:rFonts w:cs="B Nazanin" w:hint="cs"/>
          <w:sz w:val="24"/>
          <w:szCs w:val="24"/>
          <w:rtl/>
        </w:rPr>
        <w:t>می‌دهیم</w:t>
      </w:r>
      <w:r w:rsidRPr="008C3514">
        <w:rPr>
          <w:rFonts w:cs="B Nazanin" w:hint="cs"/>
          <w:sz w:val="24"/>
          <w:szCs w:val="24"/>
          <w:rtl/>
        </w:rPr>
        <w:t>:</w:t>
      </w:r>
    </w:p>
    <w:p w:rsidR="004B4484" w:rsidRPr="008C3514" w:rsidRDefault="0034646E" w:rsidP="00B11543">
      <w:pPr>
        <w:pStyle w:val="ListParagraph"/>
        <w:numPr>
          <w:ilvl w:val="0"/>
          <w:numId w:val="2"/>
        </w:numPr>
        <w:bidi/>
        <w:ind w:left="360"/>
        <w:jc w:val="lowKashida"/>
        <w:rPr>
          <w:rFonts w:cs="B Nazanin"/>
          <w:b/>
          <w:bCs/>
          <w:sz w:val="24"/>
          <w:szCs w:val="24"/>
        </w:rPr>
      </w:pPr>
      <w:r w:rsidRPr="008C3514">
        <w:rPr>
          <w:rFonts w:cs="B Nazanin" w:hint="cs"/>
          <w:b/>
          <w:bCs/>
          <w:sz w:val="24"/>
          <w:szCs w:val="24"/>
          <w:rtl/>
          <w:lang w:bidi="fa-IR"/>
        </w:rPr>
        <w:t xml:space="preserve">تعداد </w:t>
      </w:r>
      <w:r w:rsidR="004A0B99" w:rsidRPr="008C3514">
        <w:rPr>
          <w:rFonts w:cs="B Nazanin" w:hint="cs"/>
          <w:b/>
          <w:bCs/>
          <w:sz w:val="24"/>
          <w:szCs w:val="24"/>
          <w:rtl/>
          <w:lang w:bidi="fa-IR"/>
        </w:rPr>
        <w:t>عامل‌ها</w:t>
      </w:r>
      <w:r w:rsidRPr="008C3514">
        <w:rPr>
          <w:rFonts w:cs="B Nazanin"/>
          <w:b/>
          <w:bCs/>
          <w:sz w:val="24"/>
          <w:szCs w:val="24"/>
          <w:rtl/>
        </w:rPr>
        <w:t xml:space="preserve"> بیشتر یا برابر تعداد </w:t>
      </w:r>
      <w:r w:rsidR="007D738C" w:rsidRPr="008C3514">
        <w:rPr>
          <w:rFonts w:cs="B Nazanin" w:hint="cs"/>
          <w:b/>
          <w:bCs/>
          <w:sz w:val="24"/>
          <w:szCs w:val="24"/>
          <w:rtl/>
        </w:rPr>
        <w:t>برگ‌ها</w:t>
      </w:r>
      <w:r w:rsidRPr="008C3514">
        <w:rPr>
          <w:rFonts w:cs="B Nazanin" w:hint="cs"/>
          <w:b/>
          <w:bCs/>
          <w:sz w:val="24"/>
          <w:szCs w:val="24"/>
          <w:rtl/>
        </w:rPr>
        <w:t xml:space="preserve"> باشد</w:t>
      </w:r>
      <w:r w:rsidR="004B4484" w:rsidRPr="008C3514">
        <w:rPr>
          <w:rFonts w:cs="B Nazanin" w:hint="cs"/>
          <w:b/>
          <w:bCs/>
          <w:sz w:val="24"/>
          <w:szCs w:val="24"/>
          <w:rtl/>
        </w:rPr>
        <w:t>:</w:t>
      </w:r>
    </w:p>
    <w:p w:rsidR="0034646E" w:rsidRPr="008C3514" w:rsidRDefault="0034646E" w:rsidP="00B11543">
      <w:pPr>
        <w:pStyle w:val="ListParagraph"/>
        <w:bidi/>
        <w:jc w:val="lowKashida"/>
        <w:rPr>
          <w:rFonts w:cs="B Nazanin"/>
          <w:sz w:val="24"/>
          <w:szCs w:val="24"/>
          <w:rtl/>
        </w:rPr>
      </w:pPr>
      <w:r w:rsidRPr="008C3514">
        <w:rPr>
          <w:rFonts w:cs="B Nazanin"/>
          <w:sz w:val="24"/>
          <w:szCs w:val="24"/>
          <w:rtl/>
        </w:rPr>
        <w:t xml:space="preserve">این حالت به </w:t>
      </w:r>
      <w:r w:rsidR="007D738C" w:rsidRPr="008C3514">
        <w:rPr>
          <w:rFonts w:cs="B Nazanin" w:hint="cs"/>
          <w:sz w:val="24"/>
          <w:szCs w:val="24"/>
          <w:rtl/>
        </w:rPr>
        <w:t>معنی</w:t>
      </w:r>
      <w:r w:rsidRPr="008C3514">
        <w:rPr>
          <w:rFonts w:cs="B Nazanin"/>
          <w:sz w:val="24"/>
          <w:szCs w:val="24"/>
          <w:rtl/>
        </w:rPr>
        <w:t xml:space="preserve"> وجود </w:t>
      </w:r>
      <w:r w:rsidR="004A0B99" w:rsidRPr="008C3514">
        <w:rPr>
          <w:rFonts w:cs="B Nazanin" w:hint="cs"/>
          <w:sz w:val="24"/>
          <w:szCs w:val="24"/>
          <w:rtl/>
        </w:rPr>
        <w:t>عامل‌ه</w:t>
      </w:r>
      <w:r w:rsidRPr="008C3514">
        <w:rPr>
          <w:rFonts w:cs="B Nazanin"/>
          <w:sz w:val="24"/>
          <w:szCs w:val="24"/>
          <w:rtl/>
        </w:rPr>
        <w:t xml:space="preserve">ای اضافی </w:t>
      </w:r>
      <w:r w:rsidR="00915104" w:rsidRPr="008C3514">
        <w:rPr>
          <w:rFonts w:cs="B Nazanin"/>
          <w:sz w:val="24"/>
          <w:szCs w:val="24"/>
          <w:rtl/>
        </w:rPr>
        <w:t>است</w:t>
      </w:r>
      <w:r w:rsidRPr="008C3514">
        <w:rPr>
          <w:rFonts w:cs="B Nazanin" w:hint="cs"/>
          <w:sz w:val="24"/>
          <w:szCs w:val="24"/>
          <w:rtl/>
        </w:rPr>
        <w:t xml:space="preserve">. در این حالت </w:t>
      </w:r>
      <w:r w:rsidRPr="008C3514">
        <w:rPr>
          <w:rFonts w:cs="B Nazanin"/>
          <w:sz w:val="24"/>
          <w:szCs w:val="24"/>
          <w:rtl/>
        </w:rPr>
        <w:t xml:space="preserve">ما از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sz w:val="24"/>
          <w:szCs w:val="24"/>
          <w:rtl/>
        </w:rPr>
        <w:t xml:space="preserve"> ب</w:t>
      </w:r>
      <w:r w:rsidRPr="008C3514">
        <w:rPr>
          <w:rFonts w:cs="B Nazanin" w:hint="cs"/>
          <w:sz w:val="24"/>
          <w:szCs w:val="24"/>
          <w:rtl/>
        </w:rPr>
        <w:t>ا</w:t>
      </w:r>
      <w:r w:rsidRPr="008C3514">
        <w:rPr>
          <w:rFonts w:cs="B Nazanin"/>
          <w:sz w:val="24"/>
          <w:szCs w:val="24"/>
          <w:rtl/>
        </w:rPr>
        <w:t xml:space="preserve"> چند </w:t>
      </w:r>
      <w:r w:rsidRPr="008C3514">
        <w:rPr>
          <w:rFonts w:cs="B Nazanin" w:hint="cs"/>
          <w:sz w:val="24"/>
          <w:szCs w:val="24"/>
          <w:rtl/>
        </w:rPr>
        <w:t>رویک</w:t>
      </w:r>
      <w:r w:rsidR="00443752" w:rsidRPr="008C3514">
        <w:rPr>
          <w:rFonts w:cs="B Nazanin" w:hint="cs"/>
          <w:sz w:val="24"/>
          <w:szCs w:val="24"/>
          <w:rtl/>
        </w:rPr>
        <w:t>ر</w:t>
      </w:r>
      <w:r w:rsidRPr="008C3514">
        <w:rPr>
          <w:rFonts w:cs="B Nazanin" w:hint="cs"/>
          <w:sz w:val="24"/>
          <w:szCs w:val="24"/>
          <w:rtl/>
        </w:rPr>
        <w:t xml:space="preserve">د متفاوت و </w:t>
      </w:r>
      <w:r w:rsidRPr="008C3514">
        <w:rPr>
          <w:rFonts w:cs="B Nazanin"/>
          <w:sz w:val="24"/>
          <w:szCs w:val="24"/>
          <w:rtl/>
        </w:rPr>
        <w:t xml:space="preserve">بسته به مکان و </w:t>
      </w:r>
      <w:r w:rsidR="007D738C" w:rsidRPr="008C3514">
        <w:rPr>
          <w:rFonts w:cs="B Nazanin" w:hint="cs"/>
          <w:sz w:val="24"/>
          <w:szCs w:val="24"/>
          <w:rtl/>
        </w:rPr>
        <w:t>فاصله‌ی</w:t>
      </w:r>
      <w:r w:rsidRPr="008C3514">
        <w:rPr>
          <w:rFonts w:cs="B Nazanin" w:hint="cs"/>
          <w:sz w:val="24"/>
          <w:szCs w:val="24"/>
          <w:rtl/>
        </w:rPr>
        <w:t xml:space="preserve"> </w:t>
      </w:r>
      <w:r w:rsidR="007D738C" w:rsidRPr="008C3514">
        <w:rPr>
          <w:rFonts w:cs="B Nazanin" w:hint="cs"/>
          <w:sz w:val="24"/>
          <w:szCs w:val="24"/>
          <w:rtl/>
        </w:rPr>
        <w:t>آن‌ها</w:t>
      </w:r>
      <w:r w:rsidRPr="008C3514">
        <w:rPr>
          <w:rFonts w:cs="B Nazanin" w:hint="cs"/>
          <w:sz w:val="24"/>
          <w:szCs w:val="24"/>
          <w:rtl/>
        </w:rPr>
        <w:t xml:space="preserve"> از فرد در حال گریز و فاصله </w:t>
      </w:r>
      <w:r w:rsidRPr="008C3514">
        <w:rPr>
          <w:rFonts w:cs="B Nazanin"/>
          <w:sz w:val="24"/>
          <w:szCs w:val="24"/>
          <w:rtl/>
        </w:rPr>
        <w:t xml:space="preserve">با سایر </w:t>
      </w:r>
      <w:r w:rsidR="007D738C" w:rsidRPr="008C3514">
        <w:rPr>
          <w:rFonts w:cs="B Nazanin" w:hint="cs"/>
          <w:sz w:val="24"/>
          <w:szCs w:val="24"/>
          <w:rtl/>
        </w:rPr>
        <w:t>برگ‌ها</w:t>
      </w:r>
      <w:r w:rsidRPr="008C3514">
        <w:rPr>
          <w:rFonts w:cs="B Nazanin" w:hint="cs"/>
          <w:sz w:val="24"/>
          <w:szCs w:val="24"/>
          <w:rtl/>
        </w:rPr>
        <w:t xml:space="preserve"> </w:t>
      </w:r>
      <w:r w:rsidRPr="008C3514">
        <w:rPr>
          <w:rFonts w:cs="B Nazanin"/>
          <w:sz w:val="24"/>
          <w:szCs w:val="24"/>
          <w:rtl/>
        </w:rPr>
        <w:t>استفاده می‌کنیم</w:t>
      </w:r>
      <w:r w:rsidR="004A0B99" w:rsidRPr="008C3514">
        <w:rPr>
          <w:rFonts w:cs="B Nazanin" w:hint="cs"/>
          <w:sz w:val="24"/>
          <w:szCs w:val="24"/>
          <w:rtl/>
        </w:rPr>
        <w:t>.</w:t>
      </w:r>
    </w:p>
    <w:p w:rsidR="00990ED0" w:rsidRDefault="0034646E" w:rsidP="00B11543">
      <w:pPr>
        <w:bidi/>
        <w:ind w:left="1440"/>
        <w:jc w:val="lowKashida"/>
        <w:rPr>
          <w:ins w:id="280" w:author="SCICT" w:date="2012-12-17T00:14:00Z"/>
          <w:rFonts w:cs="B Nazanin"/>
          <w:sz w:val="24"/>
          <w:szCs w:val="24"/>
          <w:rtl/>
        </w:rPr>
      </w:pPr>
      <w:r w:rsidRPr="008C3514">
        <w:rPr>
          <w:rFonts w:cs="B Nazanin"/>
          <w:b/>
          <w:bCs/>
          <w:sz w:val="24"/>
          <w:szCs w:val="24"/>
          <w:rtl/>
        </w:rPr>
        <w:t>الف</w:t>
      </w:r>
      <w:r w:rsidRPr="008C3514">
        <w:rPr>
          <w:rFonts w:cs="B Nazanin" w:hint="cs"/>
          <w:sz w:val="24"/>
          <w:szCs w:val="24"/>
          <w:rtl/>
        </w:rPr>
        <w:t xml:space="preserve"> </w:t>
      </w:r>
      <w:r w:rsidRPr="008C3514">
        <w:rPr>
          <w:rFonts w:cs="B Nazanin"/>
          <w:sz w:val="24"/>
          <w:szCs w:val="24"/>
          <w:rtl/>
        </w:rPr>
        <w:t xml:space="preserve">بستن مسیر </w:t>
      </w:r>
      <w:r w:rsidRPr="008C3514">
        <w:rPr>
          <w:rFonts w:cs="B Nazanin" w:hint="cs"/>
          <w:sz w:val="24"/>
          <w:szCs w:val="24"/>
          <w:rtl/>
        </w:rPr>
        <w:t>از پشت (</w:t>
      </w:r>
      <w:r w:rsidR="00256E12" w:rsidRPr="008C3514">
        <w:rPr>
          <w:rFonts w:cs="B Nazanin" w:hint="cs"/>
          <w:sz w:val="24"/>
          <w:szCs w:val="24"/>
          <w:rtl/>
        </w:rPr>
        <w:t>این</w:t>
      </w:r>
      <w:r w:rsidR="00256E12" w:rsidRPr="008C3514">
        <w:rPr>
          <w:rFonts w:cs="B Nazanin"/>
          <w:sz w:val="24"/>
          <w:szCs w:val="24"/>
          <w:rtl/>
        </w:rPr>
        <w:t xml:space="preserve"> </w:t>
      </w:r>
      <w:r w:rsidR="00256E12" w:rsidRPr="008C3514">
        <w:rPr>
          <w:rFonts w:cs="B Nazanin" w:hint="cs"/>
          <w:sz w:val="24"/>
          <w:szCs w:val="24"/>
          <w:rtl/>
        </w:rPr>
        <w:t>کار</w:t>
      </w:r>
      <w:r w:rsidRPr="008C3514">
        <w:rPr>
          <w:rFonts w:cs="B Nazanin"/>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w:t>
      </w:r>
      <w:r w:rsidR="007D738C" w:rsidRPr="008C3514">
        <w:rPr>
          <w:rFonts w:cs="B Nazanin" w:hint="cs"/>
          <w:sz w:val="24"/>
          <w:szCs w:val="24"/>
          <w:rtl/>
        </w:rPr>
        <w:t>پشتیبانی</w:t>
      </w:r>
      <w:r w:rsidRPr="008C3514">
        <w:rPr>
          <w:rFonts w:cs="B Nazanin"/>
          <w:sz w:val="24"/>
          <w:szCs w:val="24"/>
          <w:rtl/>
        </w:rPr>
        <w:t xml:space="preserve">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hint="cs"/>
          <w:sz w:val="24"/>
          <w:szCs w:val="24"/>
          <w:rtl/>
        </w:rPr>
        <w:t xml:space="preserve">ی اصلی </w:t>
      </w:r>
      <w:r w:rsidRPr="008C3514">
        <w:rPr>
          <w:rFonts w:cs="B Nazanin"/>
          <w:sz w:val="24"/>
          <w:szCs w:val="24"/>
          <w:rtl/>
        </w:rPr>
        <w:t xml:space="preserve">بکار </w:t>
      </w:r>
      <w:r w:rsidR="007D738C" w:rsidRPr="008C3514">
        <w:rPr>
          <w:rFonts w:cs="B Nazanin" w:hint="cs"/>
          <w:sz w:val="24"/>
          <w:szCs w:val="24"/>
          <w:rtl/>
        </w:rPr>
        <w:t>می‌رو</w:t>
      </w:r>
      <w:r w:rsidR="0031183C" w:rsidRPr="008C3514">
        <w:rPr>
          <w:rFonts w:cs="B Nazanin" w:hint="cs"/>
          <w:sz w:val="24"/>
          <w:szCs w:val="24"/>
          <w:rtl/>
        </w:rPr>
        <w:t>د</w:t>
      </w:r>
      <w:r w:rsidR="0031183C" w:rsidRPr="008C3514">
        <w:rPr>
          <w:rFonts w:cs="B Nazanin"/>
          <w:sz w:val="24"/>
          <w:szCs w:val="24"/>
          <w:rtl/>
        </w:rPr>
        <w:t>)</w:t>
      </w:r>
    </w:p>
    <w:p w:rsidR="004B4484" w:rsidRPr="008C3514" w:rsidRDefault="0046612B" w:rsidP="00990ED0">
      <w:pPr>
        <w:bidi/>
        <w:ind w:left="1440"/>
        <w:jc w:val="lowKashida"/>
        <w:rPr>
          <w:rFonts w:cs="B Nazanin"/>
          <w:sz w:val="24"/>
          <w:szCs w:val="24"/>
          <w:rtl/>
        </w:rPr>
      </w:pPr>
      <w:r w:rsidRPr="0046612B">
        <w:rPr>
          <w:rFonts w:cs="B Nazanin"/>
          <w:sz w:val="2"/>
          <w:szCs w:val="2"/>
          <w:rtl/>
          <w:rPrChange w:id="281" w:author="SCICT" w:date="2012-12-17T00:14:00Z">
            <w:rPr>
              <w:rFonts w:cs="B Nazanin"/>
              <w:b/>
              <w:bCs/>
              <w:color w:val="4F81BD" w:themeColor="accent1"/>
              <w:sz w:val="24"/>
              <w:szCs w:val="24"/>
              <w:rtl/>
            </w:rPr>
          </w:rPrChange>
        </w:rPr>
        <w:t xml:space="preserve"> </w:t>
      </w:r>
      <w:r w:rsidRPr="0046612B">
        <w:rPr>
          <w:rFonts w:cs="B Nazanin"/>
          <w:sz w:val="2"/>
          <w:szCs w:val="2"/>
          <w:rtl/>
          <w:rPrChange w:id="282" w:author="SCICT" w:date="2012-12-17T00:14:00Z">
            <w:rPr>
              <w:rFonts w:cs="B Nazanin"/>
              <w:b/>
              <w:bCs/>
              <w:color w:val="4F81BD" w:themeColor="accent1"/>
              <w:sz w:val="24"/>
              <w:szCs w:val="24"/>
              <w:rtl/>
            </w:rPr>
          </w:rPrChange>
        </w:rPr>
        <w:br/>
      </w:r>
      <w:r w:rsidR="0034646E" w:rsidRPr="008C3514">
        <w:rPr>
          <w:rFonts w:cs="B Nazanin" w:hint="cs"/>
          <w:b/>
          <w:bCs/>
          <w:sz w:val="24"/>
          <w:szCs w:val="24"/>
          <w:rtl/>
        </w:rPr>
        <w:t>ب</w:t>
      </w:r>
      <w:r w:rsidR="0034646E" w:rsidRPr="008C3514">
        <w:rPr>
          <w:rFonts w:cs="B Nazanin" w:hint="cs"/>
          <w:sz w:val="24"/>
          <w:szCs w:val="24"/>
          <w:rtl/>
        </w:rPr>
        <w:t xml:space="preserve"> </w:t>
      </w:r>
      <w:r w:rsidR="0034646E" w:rsidRPr="008C3514">
        <w:rPr>
          <w:rFonts w:cs="B Nazanin"/>
          <w:sz w:val="24"/>
          <w:szCs w:val="24"/>
          <w:rtl/>
        </w:rPr>
        <w:t xml:space="preserve">افزایش </w:t>
      </w:r>
      <w:r w:rsidR="004A0B99" w:rsidRPr="008C3514">
        <w:rPr>
          <w:rFonts w:cs="B Nazanin" w:hint="cs"/>
          <w:sz w:val="24"/>
          <w:szCs w:val="24"/>
          <w:rtl/>
        </w:rPr>
        <w:t>عامل‌ه</w:t>
      </w:r>
      <w:r w:rsidR="004A0B99" w:rsidRPr="008C3514">
        <w:rPr>
          <w:rFonts w:cs="B Nazanin"/>
          <w:sz w:val="24"/>
          <w:szCs w:val="24"/>
          <w:rtl/>
        </w:rPr>
        <w:t>ا</w:t>
      </w:r>
      <w:r w:rsidR="0034646E" w:rsidRPr="008C3514">
        <w:rPr>
          <w:rFonts w:cs="B Nazanin"/>
          <w:sz w:val="24"/>
          <w:szCs w:val="24"/>
          <w:rtl/>
        </w:rPr>
        <w:t xml:space="preserve"> در مکان‌های </w:t>
      </w:r>
      <w:r w:rsidR="007D738C" w:rsidRPr="008C3514">
        <w:rPr>
          <w:rFonts w:cs="B Nazanin" w:hint="cs"/>
          <w:sz w:val="24"/>
          <w:szCs w:val="24"/>
          <w:rtl/>
        </w:rPr>
        <w:t>محتمل‌تر</w:t>
      </w:r>
      <w:r w:rsidR="0034646E" w:rsidRPr="008C3514">
        <w:rPr>
          <w:rFonts w:cs="B Nazanin" w:hint="cs"/>
          <w:sz w:val="24"/>
          <w:szCs w:val="24"/>
          <w:rtl/>
        </w:rPr>
        <w:t xml:space="preserve"> </w:t>
      </w:r>
      <w:r w:rsidR="0031183C" w:rsidRPr="008C3514">
        <w:rPr>
          <w:rFonts w:cs="B Nazanin"/>
          <w:sz w:val="24"/>
          <w:szCs w:val="24"/>
          <w:rtl/>
        </w:rPr>
        <w:t>(</w:t>
      </w:r>
      <w:r w:rsidR="0031183C" w:rsidRPr="008C3514">
        <w:rPr>
          <w:rFonts w:cs="B Nazanin" w:hint="cs"/>
          <w:sz w:val="24"/>
          <w:szCs w:val="24"/>
          <w:rtl/>
        </w:rPr>
        <w:t>ب</w:t>
      </w:r>
      <w:r w:rsidR="0034646E" w:rsidRPr="008C3514">
        <w:rPr>
          <w:rFonts w:cs="B Nazanin" w:hint="cs"/>
          <w:sz w:val="24"/>
          <w:szCs w:val="24"/>
          <w:rtl/>
        </w:rPr>
        <w:t xml:space="preserve">ا توجه به </w:t>
      </w:r>
      <w:r w:rsidR="00F42869" w:rsidRPr="008C3514">
        <w:rPr>
          <w:rFonts w:cs="B Nazanin" w:hint="cs"/>
          <w:sz w:val="24"/>
          <w:szCs w:val="24"/>
          <w:rtl/>
        </w:rPr>
        <w:t>وزن برگ‌ه</w:t>
      </w:r>
      <w:r w:rsidR="0031183C" w:rsidRPr="008C3514">
        <w:rPr>
          <w:rFonts w:cs="B Nazanin" w:hint="cs"/>
          <w:sz w:val="24"/>
          <w:szCs w:val="24"/>
          <w:rtl/>
        </w:rPr>
        <w:t>ا</w:t>
      </w:r>
      <w:r w:rsidR="0031183C" w:rsidRPr="008C3514">
        <w:rPr>
          <w:rFonts w:cs="B Nazanin"/>
          <w:sz w:val="24"/>
          <w:szCs w:val="24"/>
          <w:rtl/>
        </w:rPr>
        <w:t>)</w:t>
      </w:r>
    </w:p>
    <w:p w:rsidR="00F42869" w:rsidRPr="008C3514" w:rsidRDefault="0034646E" w:rsidP="00B11543">
      <w:pPr>
        <w:pStyle w:val="ListParagraph"/>
        <w:numPr>
          <w:ilvl w:val="0"/>
          <w:numId w:val="2"/>
        </w:numPr>
        <w:bidi/>
        <w:ind w:left="360"/>
        <w:jc w:val="lowKashida"/>
        <w:rPr>
          <w:rFonts w:cs="B Nazanin"/>
          <w:b/>
          <w:bCs/>
          <w:sz w:val="24"/>
          <w:szCs w:val="24"/>
          <w:rtl/>
        </w:rPr>
      </w:pPr>
      <w:r w:rsidRPr="008C3514">
        <w:rPr>
          <w:rFonts w:cs="B Nazanin" w:hint="cs"/>
          <w:b/>
          <w:bCs/>
          <w:sz w:val="24"/>
          <w:szCs w:val="24"/>
          <w:rtl/>
          <w:lang w:bidi="fa-IR"/>
        </w:rPr>
        <w:t xml:space="preserve">تعداد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b/>
          <w:bCs/>
          <w:sz w:val="24"/>
          <w:szCs w:val="24"/>
          <w:rtl/>
        </w:rPr>
        <w:t xml:space="preserve"> کمتر از تعداد </w:t>
      </w:r>
      <w:r w:rsidR="007D738C" w:rsidRPr="008C3514">
        <w:rPr>
          <w:rFonts w:cs="B Nazanin" w:hint="cs"/>
          <w:b/>
          <w:bCs/>
          <w:sz w:val="24"/>
          <w:szCs w:val="24"/>
          <w:rtl/>
        </w:rPr>
        <w:t>برگ‌ها</w:t>
      </w:r>
      <w:r w:rsidRPr="008C3514">
        <w:rPr>
          <w:rFonts w:cs="B Nazanin" w:hint="cs"/>
          <w:b/>
          <w:bCs/>
          <w:sz w:val="24"/>
          <w:szCs w:val="24"/>
          <w:rtl/>
        </w:rPr>
        <w:t xml:space="preserve"> باشد</w:t>
      </w:r>
      <w:r w:rsidR="00F42869" w:rsidRPr="008C3514">
        <w:rPr>
          <w:rFonts w:cs="B Nazanin" w:hint="cs"/>
          <w:b/>
          <w:bCs/>
          <w:sz w:val="24"/>
          <w:szCs w:val="24"/>
          <w:rtl/>
        </w:rPr>
        <w:t>:</w:t>
      </w:r>
    </w:p>
    <w:p w:rsidR="006361E8" w:rsidRPr="008C3514" w:rsidRDefault="00F42869" w:rsidP="00B11543">
      <w:pPr>
        <w:pStyle w:val="ListParagraph"/>
        <w:bidi/>
        <w:ind w:left="1080"/>
        <w:jc w:val="lowKashida"/>
        <w:rPr>
          <w:rFonts w:cs="B Nazanin"/>
          <w:sz w:val="24"/>
          <w:szCs w:val="24"/>
          <w:rtl/>
        </w:rPr>
      </w:pPr>
      <w:r w:rsidRPr="008C3514">
        <w:rPr>
          <w:rFonts w:cs="B Nazanin" w:hint="cs"/>
          <w:sz w:val="24"/>
          <w:szCs w:val="24"/>
          <w:rtl/>
        </w:rPr>
        <w:t>در</w:t>
      </w:r>
      <w:r w:rsidR="0034646E" w:rsidRPr="008C3514">
        <w:rPr>
          <w:rFonts w:cs="B Nazanin"/>
          <w:sz w:val="24"/>
          <w:szCs w:val="24"/>
          <w:rtl/>
        </w:rPr>
        <w:t xml:space="preserve"> این حالت که </w:t>
      </w:r>
      <w:r w:rsidR="007D738C" w:rsidRPr="008C3514">
        <w:rPr>
          <w:rFonts w:cs="B Nazanin" w:hint="cs"/>
          <w:sz w:val="24"/>
          <w:szCs w:val="24"/>
          <w:rtl/>
        </w:rPr>
        <w:t>معمول‌تر</w:t>
      </w:r>
      <w:r w:rsidR="0034646E" w:rsidRPr="008C3514">
        <w:rPr>
          <w:rFonts w:cs="B Nazanin"/>
          <w:sz w:val="24"/>
          <w:szCs w:val="24"/>
          <w:rtl/>
        </w:rPr>
        <w:t xml:space="preserve"> از حالت </w:t>
      </w:r>
      <w:r w:rsidR="0034646E" w:rsidRPr="008C3514">
        <w:rPr>
          <w:rFonts w:cs="B Nazanin" w:hint="cs"/>
          <w:sz w:val="24"/>
          <w:szCs w:val="24"/>
          <w:rtl/>
        </w:rPr>
        <w:t>قبلی است</w:t>
      </w:r>
      <w:r w:rsidR="0034646E" w:rsidRPr="008C3514">
        <w:rPr>
          <w:rFonts w:cs="B Nazanin"/>
          <w:sz w:val="24"/>
          <w:szCs w:val="24"/>
          <w:rtl/>
        </w:rPr>
        <w:t xml:space="preserve">، </w:t>
      </w:r>
      <w:r w:rsidR="007D738C" w:rsidRPr="008C3514">
        <w:rPr>
          <w:rFonts w:cs="B Nazanin" w:hint="cs"/>
          <w:sz w:val="24"/>
          <w:szCs w:val="24"/>
          <w:rtl/>
        </w:rPr>
        <w:t>سعی</w:t>
      </w:r>
      <w:r w:rsidR="0034646E" w:rsidRPr="008C3514">
        <w:rPr>
          <w:rFonts w:cs="B Nazanin"/>
          <w:sz w:val="24"/>
          <w:szCs w:val="24"/>
          <w:rtl/>
        </w:rPr>
        <w:t xml:space="preserve"> بر آن است که یک </w:t>
      </w:r>
      <w:r w:rsidR="007D738C" w:rsidRPr="008C3514">
        <w:rPr>
          <w:rFonts w:cs="B Nazanin" w:hint="cs"/>
          <w:sz w:val="24"/>
          <w:szCs w:val="24"/>
          <w:rtl/>
        </w:rPr>
        <w:t>عامل</w:t>
      </w:r>
      <w:r w:rsidR="0034646E" w:rsidRPr="008C3514">
        <w:rPr>
          <w:rFonts w:cs="B Nazanin"/>
          <w:sz w:val="24"/>
          <w:szCs w:val="24"/>
          <w:rtl/>
        </w:rPr>
        <w:t xml:space="preserve"> ب</w:t>
      </w:r>
      <w:r w:rsidR="0034646E" w:rsidRPr="008C3514">
        <w:rPr>
          <w:rFonts w:cs="B Nazanin" w:hint="cs"/>
          <w:sz w:val="24"/>
          <w:szCs w:val="24"/>
          <w:rtl/>
        </w:rPr>
        <w:t>ه</w:t>
      </w:r>
      <w:r w:rsidR="0034646E" w:rsidRPr="008C3514">
        <w:rPr>
          <w:rFonts w:cs="B Nazanin"/>
          <w:sz w:val="24"/>
          <w:szCs w:val="24"/>
          <w:rtl/>
        </w:rPr>
        <w:t xml:space="preserve"> دو </w:t>
      </w:r>
      <w:r w:rsidR="0034646E" w:rsidRPr="008C3514">
        <w:rPr>
          <w:rFonts w:cs="B Nazanin"/>
          <w:sz w:val="24"/>
          <w:szCs w:val="24"/>
          <w:rtl/>
        </w:rPr>
        <w:lastRenderedPageBreak/>
        <w:t xml:space="preserve">یا چند </w:t>
      </w:r>
      <w:r w:rsidR="007D738C" w:rsidRPr="008C3514">
        <w:rPr>
          <w:rFonts w:cs="B Nazanin" w:hint="cs"/>
          <w:sz w:val="24"/>
          <w:szCs w:val="24"/>
          <w:rtl/>
        </w:rPr>
        <w:t>ناحیه</w:t>
      </w:r>
      <w:r w:rsidR="0034646E" w:rsidRPr="008C3514">
        <w:rPr>
          <w:rFonts w:cs="B Nazanin"/>
          <w:sz w:val="24"/>
          <w:szCs w:val="24"/>
          <w:rtl/>
        </w:rPr>
        <w:t xml:space="preserve"> اختصاص داده شود</w:t>
      </w:r>
      <w:r w:rsidR="0034646E" w:rsidRPr="008C3514">
        <w:rPr>
          <w:rFonts w:cs="B Nazanin" w:hint="cs"/>
          <w:sz w:val="24"/>
          <w:szCs w:val="24"/>
          <w:rtl/>
        </w:rPr>
        <w:t xml:space="preserve">. در این حالت یک </w:t>
      </w:r>
      <w:r w:rsidR="007D738C" w:rsidRPr="008C3514">
        <w:rPr>
          <w:rFonts w:cs="B Nazanin" w:hint="cs"/>
          <w:sz w:val="24"/>
          <w:szCs w:val="24"/>
          <w:rtl/>
        </w:rPr>
        <w:t>عامل</w:t>
      </w:r>
      <w:r w:rsidR="0034646E" w:rsidRPr="008C3514">
        <w:rPr>
          <w:rFonts w:cs="B Nazanin" w:hint="cs"/>
          <w:sz w:val="24"/>
          <w:szCs w:val="24"/>
          <w:rtl/>
        </w:rPr>
        <w:t xml:space="preserve"> </w:t>
      </w:r>
      <w:r w:rsidR="0034646E" w:rsidRPr="008C3514">
        <w:rPr>
          <w:rFonts w:cs="B Nazanin"/>
          <w:sz w:val="24"/>
          <w:szCs w:val="24"/>
          <w:rtl/>
        </w:rPr>
        <w:t xml:space="preserve">بر اساس میزان احتمال </w:t>
      </w:r>
      <w:r w:rsidR="007D738C" w:rsidRPr="008C3514">
        <w:rPr>
          <w:rFonts w:cs="B Nazanin" w:hint="cs"/>
          <w:sz w:val="24"/>
          <w:szCs w:val="24"/>
          <w:rtl/>
        </w:rPr>
        <w:t>برگ‌هایی</w:t>
      </w:r>
      <w:r w:rsidR="0034646E" w:rsidRPr="008C3514">
        <w:rPr>
          <w:rFonts w:cs="B Nazanin" w:hint="cs"/>
          <w:sz w:val="24"/>
          <w:szCs w:val="24"/>
          <w:rtl/>
        </w:rPr>
        <w:t xml:space="preserve"> که به وی اختصاص داده شده و فاصله وی از هر یک از </w:t>
      </w:r>
      <w:r w:rsidR="007D738C" w:rsidRPr="008C3514">
        <w:rPr>
          <w:rFonts w:cs="B Nazanin" w:hint="cs"/>
          <w:sz w:val="24"/>
          <w:szCs w:val="24"/>
          <w:rtl/>
        </w:rPr>
        <w:t>آن‌ها</w:t>
      </w:r>
      <w:r w:rsidR="0034646E" w:rsidRPr="008C3514">
        <w:rPr>
          <w:rFonts w:cs="B Nazanin" w:hint="cs"/>
          <w:sz w:val="24"/>
          <w:szCs w:val="24"/>
          <w:rtl/>
        </w:rPr>
        <w:t xml:space="preserve">، </w:t>
      </w:r>
      <w:r w:rsidR="0034646E" w:rsidRPr="008C3514">
        <w:rPr>
          <w:rFonts w:cs="B Nazanin"/>
          <w:sz w:val="24"/>
          <w:szCs w:val="24"/>
          <w:rtl/>
        </w:rPr>
        <w:t>در حد ف</w:t>
      </w:r>
      <w:r w:rsidR="0034646E" w:rsidRPr="008C3514">
        <w:rPr>
          <w:rFonts w:cs="B Nazanin" w:hint="cs"/>
          <w:sz w:val="24"/>
          <w:szCs w:val="24"/>
          <w:rtl/>
        </w:rPr>
        <w:t>ا</w:t>
      </w:r>
      <w:r w:rsidR="0034646E" w:rsidRPr="008C3514">
        <w:rPr>
          <w:rFonts w:cs="B Nazanin"/>
          <w:sz w:val="24"/>
          <w:szCs w:val="24"/>
          <w:rtl/>
        </w:rPr>
        <w:t>صل</w:t>
      </w:r>
      <w:r w:rsidR="0034646E" w:rsidRPr="008C3514">
        <w:rPr>
          <w:rFonts w:cs="B Nazanin" w:hint="cs"/>
          <w:sz w:val="24"/>
          <w:szCs w:val="24"/>
          <w:rtl/>
        </w:rPr>
        <w:t xml:space="preserve"> </w:t>
      </w:r>
      <w:r w:rsidR="007D738C" w:rsidRPr="008C3514">
        <w:rPr>
          <w:rFonts w:cs="B Nazanin" w:hint="cs"/>
          <w:sz w:val="24"/>
          <w:szCs w:val="24"/>
          <w:rtl/>
        </w:rPr>
        <w:t>برگ‌ها</w:t>
      </w:r>
      <w:r w:rsidR="0034646E" w:rsidRPr="008C3514">
        <w:rPr>
          <w:rFonts w:cs="B Nazanin" w:hint="cs"/>
          <w:sz w:val="24"/>
          <w:szCs w:val="24"/>
          <w:rtl/>
        </w:rPr>
        <w:t xml:space="preserve"> قرار </w:t>
      </w:r>
      <w:r w:rsidR="007D738C" w:rsidRPr="008C3514">
        <w:rPr>
          <w:rFonts w:cs="B Nazanin" w:hint="cs"/>
          <w:sz w:val="24"/>
          <w:szCs w:val="24"/>
          <w:rtl/>
        </w:rPr>
        <w:t>می‌گیرد</w:t>
      </w:r>
      <w:r w:rsidR="007D738C" w:rsidRPr="008C3514">
        <w:rPr>
          <w:rFonts w:cs="B Nazanin"/>
          <w:sz w:val="24"/>
          <w:szCs w:val="24"/>
          <w:rtl/>
        </w:rPr>
        <w:t xml:space="preserve">. </w:t>
      </w:r>
      <w:r w:rsidR="007D738C" w:rsidRPr="008C3514">
        <w:rPr>
          <w:rFonts w:cs="B Nazanin" w:hint="cs"/>
          <w:sz w:val="24"/>
          <w:szCs w:val="24"/>
          <w:rtl/>
        </w:rPr>
        <w:t>م</w:t>
      </w:r>
      <w:r w:rsidR="004A0B99" w:rsidRPr="008C3514">
        <w:rPr>
          <w:rFonts w:cs="B Nazanin" w:hint="cs"/>
          <w:sz w:val="24"/>
          <w:szCs w:val="24"/>
          <w:rtl/>
        </w:rPr>
        <w:t>ثالی از انجام گیری این کار بدین شکل است که فرض کنید یک عامل داری</w:t>
      </w:r>
      <w:r w:rsidR="0031183C" w:rsidRPr="008C3514">
        <w:rPr>
          <w:rFonts w:cs="B Nazanin" w:hint="cs"/>
          <w:sz w:val="24"/>
          <w:szCs w:val="24"/>
          <w:rtl/>
        </w:rPr>
        <w:t>م</w:t>
      </w:r>
      <w:r w:rsidR="0031183C" w:rsidRPr="008C3514">
        <w:rPr>
          <w:rFonts w:cs="B Nazanin"/>
          <w:sz w:val="24"/>
          <w:szCs w:val="24"/>
          <w:rtl/>
        </w:rPr>
        <w:t xml:space="preserve"> </w:t>
      </w:r>
      <w:r w:rsidR="004A0B99" w:rsidRPr="008C3514">
        <w:rPr>
          <w:rFonts w:cs="B Nazanin" w:hint="cs"/>
          <w:sz w:val="24"/>
          <w:szCs w:val="24"/>
          <w:rtl/>
        </w:rPr>
        <w:t>و دو نقطه باید بسته شود</w:t>
      </w:r>
      <w:r w:rsidR="007D738C" w:rsidRPr="008C3514">
        <w:rPr>
          <w:rFonts w:cs="B Nazanin" w:hint="cs"/>
          <w:sz w:val="24"/>
          <w:szCs w:val="24"/>
          <w:rtl/>
        </w:rPr>
        <w:t>،</w:t>
      </w:r>
      <w:r w:rsidR="004A0B99" w:rsidRPr="008C3514">
        <w:rPr>
          <w:rFonts w:cs="B Nazanin" w:hint="cs"/>
          <w:sz w:val="24"/>
          <w:szCs w:val="24"/>
          <w:rtl/>
        </w:rPr>
        <w:t xml:space="preserve"> ما مدت زمان رسیدن بازیکن به هر کدام از این دو نقطه را محاسبه و سپس بر مبنای کمترین زمان</w:t>
      </w:r>
      <w:r w:rsidR="007D738C" w:rsidRPr="008C3514">
        <w:rPr>
          <w:rFonts w:cs="B Nazanin" w:hint="cs"/>
          <w:sz w:val="24"/>
          <w:szCs w:val="24"/>
          <w:rtl/>
        </w:rPr>
        <w:t>،</w:t>
      </w:r>
      <w:r w:rsidR="004A0B99" w:rsidRPr="008C3514">
        <w:rPr>
          <w:rFonts w:cs="B Nazanin" w:hint="cs"/>
          <w:sz w:val="24"/>
          <w:szCs w:val="24"/>
          <w:rtl/>
        </w:rPr>
        <w:t xml:space="preserve"> عامل را در مسیر بین دو نقطه و در فاصله ای از نقطه‌ی </w:t>
      </w:r>
      <w:r w:rsidR="007D738C" w:rsidRPr="008C3514">
        <w:rPr>
          <w:rFonts w:cs="B Nazanin" w:hint="cs"/>
          <w:sz w:val="24"/>
          <w:szCs w:val="24"/>
          <w:rtl/>
        </w:rPr>
        <w:t>نزدیک‌تر</w:t>
      </w:r>
      <w:r w:rsidR="004A0B99" w:rsidRPr="008C3514">
        <w:rPr>
          <w:rFonts w:cs="B Nazanin" w:hint="cs"/>
          <w:sz w:val="24"/>
          <w:szCs w:val="24"/>
          <w:rtl/>
        </w:rPr>
        <w:t xml:space="preserve"> به بازیکن قرار می‌دهیم که اگر از طرف فرمانده متوجه شد که بازیکن وارد کدام مسیر شده است</w:t>
      </w:r>
      <w:r w:rsidR="007D738C" w:rsidRPr="008C3514">
        <w:rPr>
          <w:rFonts w:cs="B Nazanin" w:hint="cs"/>
          <w:sz w:val="24"/>
          <w:szCs w:val="24"/>
          <w:rtl/>
        </w:rPr>
        <w:t>،</w:t>
      </w:r>
      <w:r w:rsidR="004A0B99" w:rsidRPr="008C3514">
        <w:rPr>
          <w:rFonts w:cs="B Nazanin" w:hint="cs"/>
          <w:sz w:val="24"/>
          <w:szCs w:val="24"/>
          <w:rtl/>
        </w:rPr>
        <w:t xml:space="preserve"> وقت برای رسیدن به آن نقطه را داشته باشد</w:t>
      </w:r>
      <w:r w:rsidR="0034646E" w:rsidRPr="008C3514">
        <w:rPr>
          <w:rFonts w:cs="B Nazanin" w:hint="cs"/>
          <w:sz w:val="24"/>
          <w:szCs w:val="24"/>
          <w:rtl/>
        </w:rPr>
        <w:t xml:space="preserve"> </w:t>
      </w:r>
      <w:r w:rsidR="004A0B99" w:rsidRPr="008C3514">
        <w:rPr>
          <w:rFonts w:cs="B Nazanin" w:hint="cs"/>
          <w:sz w:val="24"/>
          <w:szCs w:val="24"/>
          <w:rtl/>
        </w:rPr>
        <w:t>و خود را به آنجا برساند.</w:t>
      </w:r>
    </w:p>
    <w:p w:rsidR="006361E8" w:rsidRPr="008C3514" w:rsidRDefault="006361E8" w:rsidP="00B11543">
      <w:pPr>
        <w:bidi/>
        <w:jc w:val="lowKashida"/>
        <w:rPr>
          <w:rFonts w:cs="B Nazanin"/>
          <w:sz w:val="24"/>
          <w:szCs w:val="24"/>
          <w:rtl/>
        </w:rPr>
      </w:pPr>
      <w:r w:rsidRPr="008C3514">
        <w:rPr>
          <w:rFonts w:cs="B Titr"/>
          <w:sz w:val="24"/>
          <w:szCs w:val="24"/>
          <w:rtl/>
        </w:rPr>
        <w:t>حالت دوم</w:t>
      </w:r>
      <w:r w:rsidRPr="008C3514">
        <w:rPr>
          <w:rFonts w:cs="B Nazanin" w:hint="cs"/>
          <w:sz w:val="24"/>
          <w:szCs w:val="24"/>
          <w:rtl/>
        </w:rPr>
        <w:t>:</w:t>
      </w:r>
    </w:p>
    <w:p w:rsidR="00694316" w:rsidRDefault="006361E8" w:rsidP="00E8748F">
      <w:pPr>
        <w:bidi/>
        <w:jc w:val="lowKashida"/>
        <w:rPr>
          <w:ins w:id="283" w:author="SCICT" w:date="2012-12-17T00:13:00Z"/>
          <w:rFonts w:cs="B Nazanin"/>
          <w:sz w:val="24"/>
          <w:szCs w:val="24"/>
          <w:rtl/>
        </w:rPr>
      </w:pPr>
      <w:r w:rsidRPr="008C3514">
        <w:rPr>
          <w:rFonts w:cs="B Nazanin"/>
          <w:sz w:val="24"/>
          <w:szCs w:val="24"/>
          <w:rtl/>
        </w:rPr>
        <w:t xml:space="preserve">برای کنترل بیشتر و طبیعی شدن رفتار </w:t>
      </w:r>
      <w:r w:rsidRPr="008C3514">
        <w:rPr>
          <w:rFonts w:cs="B Nazanin" w:hint="cs"/>
          <w:sz w:val="24"/>
          <w:szCs w:val="24"/>
          <w:rtl/>
        </w:rPr>
        <w:t>عامل‌ه</w:t>
      </w:r>
      <w:r w:rsidRPr="008C3514">
        <w:rPr>
          <w:rFonts w:cs="B Nazanin"/>
          <w:sz w:val="24"/>
          <w:szCs w:val="24"/>
          <w:rtl/>
        </w:rPr>
        <w:t>ا، ما</w:t>
      </w:r>
      <w:r w:rsidRPr="008C3514">
        <w:rPr>
          <w:rFonts w:cs="B Nazanin" w:hint="cs"/>
          <w:sz w:val="24"/>
          <w:szCs w:val="24"/>
          <w:rtl/>
          <w:lang w:bidi="fa-IR"/>
        </w:rPr>
        <w:t xml:space="preserve"> از یک</w:t>
      </w:r>
      <w:r w:rsidRPr="008C3514">
        <w:rPr>
          <w:rFonts w:cs="B Nazanin"/>
          <w:sz w:val="24"/>
          <w:szCs w:val="24"/>
          <w:rtl/>
        </w:rPr>
        <w:t xml:space="preserve"> ارتباط دوطرفه </w:t>
      </w:r>
      <w:r w:rsidRPr="008C3514">
        <w:rPr>
          <w:rFonts w:cs="B Nazanin" w:hint="cs"/>
          <w:sz w:val="24"/>
          <w:szCs w:val="24"/>
          <w:rtl/>
        </w:rPr>
        <w:t xml:space="preserve">بین واحد مرکزی و </w:t>
      </w:r>
      <w:r w:rsidR="007D738C" w:rsidRPr="008C3514">
        <w:rPr>
          <w:rFonts w:cs="B Nazanin" w:hint="cs"/>
          <w:sz w:val="24"/>
          <w:szCs w:val="24"/>
          <w:rtl/>
        </w:rPr>
        <w:t>عامل‌ها</w:t>
      </w:r>
      <w:r w:rsidRPr="008C3514">
        <w:rPr>
          <w:rFonts w:cs="B Nazanin" w:hint="cs"/>
          <w:sz w:val="24"/>
          <w:szCs w:val="24"/>
          <w:rtl/>
        </w:rPr>
        <w:t xml:space="preserve"> استفاده </w:t>
      </w:r>
      <w:r w:rsidR="007D738C" w:rsidRPr="008C3514">
        <w:rPr>
          <w:rFonts w:cs="B Nazanin" w:hint="cs"/>
          <w:sz w:val="24"/>
          <w:szCs w:val="24"/>
          <w:rtl/>
        </w:rPr>
        <w:t>می‌کنیم</w:t>
      </w:r>
      <w:r w:rsidRPr="008C3514">
        <w:rPr>
          <w:rFonts w:cs="B Nazanin" w:hint="cs"/>
          <w:sz w:val="24"/>
          <w:szCs w:val="24"/>
          <w:rtl/>
        </w:rPr>
        <w:t xml:space="preserve">. </w:t>
      </w:r>
      <w:r w:rsidRPr="008C3514">
        <w:rPr>
          <w:rFonts w:cs="B Nazanin"/>
          <w:sz w:val="24"/>
          <w:szCs w:val="24"/>
          <w:rtl/>
        </w:rPr>
        <w:t>دین منظور ما از مش</w:t>
      </w:r>
      <w:r w:rsidRPr="008C3514">
        <w:rPr>
          <w:rFonts w:cs="B Nazanin" w:hint="cs"/>
          <w:sz w:val="24"/>
          <w:szCs w:val="24"/>
          <w:rtl/>
        </w:rPr>
        <w:t>ا</w:t>
      </w:r>
      <w:r w:rsidRPr="008C3514">
        <w:rPr>
          <w:rFonts w:cs="B Nazanin"/>
          <w:sz w:val="24"/>
          <w:szCs w:val="24"/>
          <w:rtl/>
        </w:rPr>
        <w:t>هد</w:t>
      </w:r>
      <w:r w:rsidRPr="008C3514">
        <w:rPr>
          <w:rFonts w:cs="B Nazanin" w:hint="cs"/>
          <w:sz w:val="24"/>
          <w:szCs w:val="24"/>
          <w:rtl/>
        </w:rPr>
        <w:t>ا</w:t>
      </w:r>
      <w:r w:rsidRPr="008C3514">
        <w:rPr>
          <w:rFonts w:cs="B Nazanin"/>
          <w:sz w:val="24"/>
          <w:szCs w:val="24"/>
          <w:rtl/>
        </w:rPr>
        <w:t xml:space="preserve">ت </w:t>
      </w:r>
      <w:r w:rsidR="007D738C" w:rsidRPr="008C3514">
        <w:rPr>
          <w:rFonts w:cs="B Nazanin" w:hint="cs"/>
          <w:sz w:val="24"/>
          <w:szCs w:val="24"/>
          <w:rtl/>
        </w:rPr>
        <w:t>عامل‌ها</w:t>
      </w:r>
      <w:r w:rsidRPr="008C3514">
        <w:rPr>
          <w:rFonts w:cs="B Nazanin"/>
          <w:sz w:val="24"/>
          <w:szCs w:val="24"/>
          <w:rtl/>
        </w:rPr>
        <w:t xml:space="preserve"> در موقعیت‌های</w:t>
      </w:r>
      <w:r w:rsidRPr="008C3514">
        <w:rPr>
          <w:rFonts w:cs="B Nazanin" w:hint="cs"/>
          <w:sz w:val="24"/>
          <w:szCs w:val="24"/>
          <w:rtl/>
        </w:rPr>
        <w:t xml:space="preserve">ی </w:t>
      </w:r>
      <w:r w:rsidRPr="008C3514">
        <w:rPr>
          <w:rFonts w:cs="B Nazanin"/>
          <w:sz w:val="24"/>
          <w:szCs w:val="24"/>
          <w:rtl/>
        </w:rPr>
        <w:t>مانند زیر استفاده می‌کنیم</w:t>
      </w:r>
      <w:r w:rsidRPr="008C3514">
        <w:rPr>
          <w:rFonts w:cs="B Nazanin" w:hint="cs"/>
          <w:sz w:val="24"/>
          <w:szCs w:val="24"/>
          <w:rtl/>
        </w:rPr>
        <w:t xml:space="preserve"> و </w:t>
      </w:r>
      <w:r w:rsidR="00F444BA" w:rsidRPr="008C3514">
        <w:rPr>
          <w:rFonts w:cs="B Nazanin" w:hint="cs"/>
          <w:sz w:val="24"/>
          <w:szCs w:val="24"/>
          <w:rtl/>
        </w:rPr>
        <w:t>از</w:t>
      </w:r>
      <w:r w:rsidRPr="008C3514">
        <w:rPr>
          <w:rFonts w:cs="B Nazanin" w:hint="cs"/>
          <w:sz w:val="24"/>
          <w:szCs w:val="24"/>
          <w:rtl/>
        </w:rPr>
        <w:t xml:space="preserve"> واحد مرکزی تقاضای تصمیم گیری</w:t>
      </w:r>
      <w:r w:rsidR="00945347">
        <w:rPr>
          <w:rFonts w:cs="B Nazanin" w:hint="cs"/>
          <w:sz w:val="24"/>
          <w:szCs w:val="24"/>
          <w:rtl/>
        </w:rPr>
        <w:t xml:space="preserve"> </w:t>
      </w:r>
      <w:r w:rsidR="007D738C" w:rsidRPr="008C3514">
        <w:rPr>
          <w:rFonts w:cs="B Nazanin" w:hint="cs"/>
          <w:sz w:val="24"/>
          <w:szCs w:val="24"/>
          <w:rtl/>
        </w:rPr>
        <w:t>می‌کنیم</w:t>
      </w:r>
      <w:r w:rsidRPr="008C3514">
        <w:rPr>
          <w:rFonts w:cs="B Nazanin" w:hint="cs"/>
          <w:sz w:val="24"/>
          <w:szCs w:val="24"/>
          <w:rtl/>
        </w:rPr>
        <w:t>:</w:t>
      </w:r>
    </w:p>
    <w:p w:rsidR="0040211D" w:rsidRPr="008C3514" w:rsidRDefault="0046612B" w:rsidP="00694316">
      <w:pPr>
        <w:bidi/>
        <w:jc w:val="lowKashida"/>
        <w:rPr>
          <w:rFonts w:cs="B Nazanin"/>
          <w:sz w:val="24"/>
          <w:szCs w:val="24"/>
          <w:rtl/>
        </w:rPr>
      </w:pPr>
      <w:r w:rsidRPr="0046612B">
        <w:rPr>
          <w:rFonts w:cs="B Nazanin"/>
          <w:sz w:val="2"/>
          <w:szCs w:val="2"/>
          <w:rPrChange w:id="284" w:author="SCICT" w:date="2012-12-17T00:13:00Z">
            <w:rPr>
              <w:rFonts w:cs="B Nazanin"/>
              <w:b/>
              <w:bCs/>
              <w:color w:val="4F81BD" w:themeColor="accent1"/>
              <w:sz w:val="24"/>
              <w:szCs w:val="24"/>
            </w:rPr>
          </w:rPrChange>
        </w:rPr>
        <w:br/>
      </w:r>
      <w:r w:rsidR="00945347">
        <w:rPr>
          <w:rFonts w:cs="B Nazanin" w:hint="cs"/>
          <w:sz w:val="24"/>
          <w:szCs w:val="24"/>
          <w:rtl/>
          <w:lang w:bidi="fa-IR"/>
        </w:rPr>
        <w:t xml:space="preserve">1) </w:t>
      </w:r>
      <w:r w:rsidR="006361E8" w:rsidRPr="008C3514">
        <w:rPr>
          <w:rFonts w:cs="B Nazanin"/>
          <w:sz w:val="24"/>
          <w:szCs w:val="24"/>
          <w:rtl/>
        </w:rPr>
        <w:t>دیدن فرد در دست تعقیب</w:t>
      </w:r>
      <w:r w:rsidR="006361E8" w:rsidRPr="008C3514">
        <w:rPr>
          <w:rFonts w:cs="B Nazanin" w:hint="cs"/>
          <w:sz w:val="24"/>
          <w:szCs w:val="24"/>
          <w:rtl/>
        </w:rPr>
        <w:t xml:space="preserve">: </w:t>
      </w:r>
      <w:r w:rsidR="006361E8" w:rsidRPr="008C3514">
        <w:rPr>
          <w:rFonts w:cs="B Nazanin"/>
          <w:sz w:val="24"/>
          <w:szCs w:val="24"/>
          <w:rtl/>
        </w:rPr>
        <w:t xml:space="preserve">ما این وضعیت را در دو حالت </w:t>
      </w:r>
      <w:r w:rsidR="007D738C" w:rsidRPr="008C3514">
        <w:rPr>
          <w:rFonts w:cs="B Nazanin" w:hint="cs"/>
          <w:sz w:val="24"/>
          <w:szCs w:val="24"/>
          <w:rtl/>
        </w:rPr>
        <w:t>بر</w:t>
      </w:r>
      <w:r w:rsidR="0040211D" w:rsidRPr="008C3514">
        <w:rPr>
          <w:rFonts w:cs="B Nazanin" w:hint="cs"/>
          <w:sz w:val="24"/>
          <w:szCs w:val="24"/>
          <w:rtl/>
        </w:rPr>
        <w:t>ر</w:t>
      </w:r>
      <w:r w:rsidR="007D738C" w:rsidRPr="008C3514">
        <w:rPr>
          <w:rFonts w:cs="B Nazanin" w:hint="cs"/>
          <w:sz w:val="24"/>
          <w:szCs w:val="24"/>
          <w:rtl/>
        </w:rPr>
        <w:t>سی</w:t>
      </w:r>
      <w:r w:rsidR="006361E8" w:rsidRPr="008C3514">
        <w:rPr>
          <w:rFonts w:cs="B Nazanin"/>
          <w:sz w:val="24"/>
          <w:szCs w:val="24"/>
          <w:rtl/>
        </w:rPr>
        <w:t xml:space="preserve"> می‌کنیم</w:t>
      </w:r>
      <w:r w:rsidR="006361E8" w:rsidRPr="008C3514">
        <w:rPr>
          <w:rFonts w:cs="B Nazanin" w:hint="cs"/>
          <w:sz w:val="24"/>
          <w:szCs w:val="24"/>
          <w:rtl/>
        </w:rPr>
        <w:t>:</w:t>
      </w:r>
    </w:p>
    <w:p w:rsidR="006361E8" w:rsidRPr="008C3514" w:rsidRDefault="006361E8" w:rsidP="00B11543">
      <w:pPr>
        <w:bidi/>
        <w:jc w:val="lowKashida"/>
        <w:rPr>
          <w:rFonts w:cs="B Nazanin"/>
          <w:sz w:val="24"/>
          <w:szCs w:val="24"/>
          <w:rtl/>
        </w:rPr>
      </w:pPr>
      <w:proofErr w:type="gramStart"/>
      <w:r w:rsidRPr="008C3514">
        <w:rPr>
          <w:rFonts w:cs="B Nazanin"/>
          <w:sz w:val="24"/>
          <w:szCs w:val="24"/>
        </w:rPr>
        <w:t>a</w:t>
      </w:r>
      <w:proofErr w:type="gramEnd"/>
      <w:r w:rsidRPr="008C3514">
        <w:rPr>
          <w:rFonts w:cs="B Nazanin" w:hint="cs"/>
          <w:sz w:val="24"/>
          <w:szCs w:val="24"/>
          <w:rtl/>
          <w:lang w:bidi="fa-IR"/>
        </w:rPr>
        <w:t xml:space="preserve"> </w:t>
      </w:r>
      <w:r w:rsidRPr="008C3514">
        <w:rPr>
          <w:rFonts w:cs="B Nazanin"/>
          <w:sz w:val="24"/>
          <w:szCs w:val="24"/>
          <w:rtl/>
        </w:rPr>
        <w:t xml:space="preserve">اطلاعات و موقعیت فرد در حال گریز در دست </w:t>
      </w:r>
      <w:r w:rsidRPr="008C3514">
        <w:rPr>
          <w:rFonts w:cs="B Nazanin" w:hint="cs"/>
          <w:sz w:val="24"/>
          <w:szCs w:val="24"/>
          <w:rtl/>
        </w:rPr>
        <w:t>باشد:</w:t>
      </w:r>
      <w:r w:rsidRPr="008C3514">
        <w:rPr>
          <w:rFonts w:cs="B Nazanin"/>
          <w:sz w:val="24"/>
          <w:szCs w:val="24"/>
        </w:rPr>
        <w:br/>
      </w:r>
      <w:r w:rsidRPr="008C3514">
        <w:rPr>
          <w:rFonts w:cs="B Nazanin"/>
          <w:sz w:val="24"/>
          <w:szCs w:val="24"/>
          <w:rtl/>
        </w:rPr>
        <w:t>اگر عاملی</w:t>
      </w:r>
      <w:r w:rsidRPr="008C3514">
        <w:rPr>
          <w:rFonts w:cs="B Nazanin" w:hint="cs"/>
          <w:sz w:val="24"/>
          <w:szCs w:val="24"/>
          <w:rtl/>
        </w:rPr>
        <w:t xml:space="preserve">، </w:t>
      </w:r>
      <w:r w:rsidRPr="008C3514">
        <w:rPr>
          <w:rFonts w:cs="B Nazanin"/>
          <w:sz w:val="24"/>
          <w:szCs w:val="24"/>
          <w:rtl/>
        </w:rPr>
        <w:t>به غیر از آن دست از عام</w:t>
      </w:r>
      <w:r w:rsidR="0031183C" w:rsidRPr="008C3514">
        <w:rPr>
          <w:rFonts w:cs="B Nazanin" w:hint="cs"/>
          <w:sz w:val="24"/>
          <w:szCs w:val="24"/>
          <w:rtl/>
        </w:rPr>
        <w:t>ل</w:t>
      </w:r>
      <w:r w:rsidR="00F444BA" w:rsidRPr="008C3514">
        <w:rPr>
          <w:rFonts w:cs="B Nazanin" w:hint="cs"/>
          <w:sz w:val="24"/>
          <w:szCs w:val="24"/>
          <w:rtl/>
        </w:rPr>
        <w:t>‌</w:t>
      </w:r>
      <w:r w:rsidR="0031183C" w:rsidRPr="008C3514">
        <w:rPr>
          <w:rFonts w:cs="B Nazanin"/>
          <w:sz w:val="24"/>
          <w:szCs w:val="24"/>
          <w:rtl/>
        </w:rPr>
        <w:t>(</w:t>
      </w:r>
      <w:r w:rsidRPr="008C3514">
        <w:rPr>
          <w:rFonts w:cs="B Nazanin"/>
          <w:sz w:val="24"/>
          <w:szCs w:val="24"/>
          <w:rtl/>
        </w:rPr>
        <w:t>ها</w:t>
      </w:r>
      <w:r w:rsidRPr="008C3514">
        <w:rPr>
          <w:rFonts w:cs="B Nazanin" w:hint="cs"/>
          <w:sz w:val="24"/>
          <w:szCs w:val="24"/>
          <w:rtl/>
        </w:rPr>
        <w:t>)</w:t>
      </w:r>
      <w:r w:rsidRPr="008C3514">
        <w:rPr>
          <w:rFonts w:cs="B Nazanin"/>
          <w:sz w:val="24"/>
          <w:szCs w:val="24"/>
          <w:rtl/>
        </w:rPr>
        <w:t xml:space="preserve"> که صریحتا وظیفه </w:t>
      </w:r>
      <w:r w:rsidRPr="008C3514">
        <w:rPr>
          <w:rFonts w:cs="B Nazanin" w:hint="cs"/>
          <w:sz w:val="24"/>
          <w:szCs w:val="24"/>
          <w:rtl/>
        </w:rPr>
        <w:t>تعقیب</w:t>
      </w:r>
      <w:r w:rsidRPr="008C3514">
        <w:rPr>
          <w:rFonts w:cs="B Nazanin"/>
          <w:sz w:val="24"/>
          <w:szCs w:val="24"/>
          <w:rtl/>
        </w:rPr>
        <w:t xml:space="preserve"> </w:t>
      </w:r>
      <w:r w:rsidRPr="008C3514">
        <w:rPr>
          <w:rFonts w:cs="B Nazanin" w:hint="cs"/>
          <w:sz w:val="24"/>
          <w:szCs w:val="24"/>
          <w:rtl/>
        </w:rPr>
        <w:t>فرد</w:t>
      </w:r>
      <w:r w:rsidRPr="008C3514">
        <w:rPr>
          <w:rFonts w:cs="B Nazanin"/>
          <w:sz w:val="24"/>
          <w:szCs w:val="24"/>
          <w:rtl/>
        </w:rPr>
        <w:t xml:space="preserve"> </w:t>
      </w:r>
      <w:r w:rsidRPr="008C3514">
        <w:rPr>
          <w:rFonts w:cs="B Nazanin" w:hint="cs"/>
          <w:sz w:val="24"/>
          <w:szCs w:val="24"/>
          <w:rtl/>
        </w:rPr>
        <w:t>در</w:t>
      </w:r>
      <w:r w:rsidRPr="008C3514">
        <w:rPr>
          <w:rFonts w:cs="B Nazanin"/>
          <w:sz w:val="24"/>
          <w:szCs w:val="24"/>
          <w:rtl/>
        </w:rPr>
        <w:t xml:space="preserve"> </w:t>
      </w:r>
      <w:r w:rsidRPr="008C3514">
        <w:rPr>
          <w:rFonts w:cs="B Nazanin" w:hint="cs"/>
          <w:sz w:val="24"/>
          <w:szCs w:val="24"/>
          <w:rtl/>
        </w:rPr>
        <w:t>حال</w:t>
      </w:r>
      <w:r w:rsidRPr="008C3514">
        <w:rPr>
          <w:rFonts w:cs="B Nazanin"/>
          <w:sz w:val="24"/>
          <w:szCs w:val="24"/>
          <w:rtl/>
        </w:rPr>
        <w:t xml:space="preserve"> گریز را دارند، فرد در حال گریز را ببینند</w:t>
      </w:r>
      <w:r w:rsidRPr="008C3514">
        <w:rPr>
          <w:rFonts w:cs="B Nazanin" w:hint="cs"/>
          <w:sz w:val="24"/>
          <w:szCs w:val="24"/>
          <w:rtl/>
        </w:rPr>
        <w:t>،</w:t>
      </w:r>
      <w:r w:rsidRPr="008C3514">
        <w:rPr>
          <w:rFonts w:cs="B Nazanin"/>
          <w:sz w:val="24"/>
          <w:szCs w:val="24"/>
          <w:rtl/>
        </w:rPr>
        <w:t xml:space="preserve"> سیگنالی به واحد مرکزی ارسال کرده و واحد مرکزی بسته به شرایط </w:t>
      </w:r>
      <w:r w:rsidRPr="008C3514">
        <w:rPr>
          <w:rFonts w:cs="B Nazanin" w:hint="cs"/>
          <w:sz w:val="24"/>
          <w:szCs w:val="24"/>
          <w:rtl/>
        </w:rPr>
        <w:t xml:space="preserve">برای این عامل </w:t>
      </w:r>
      <w:r w:rsidRPr="008C3514">
        <w:rPr>
          <w:rFonts w:cs="B Nazanin"/>
          <w:sz w:val="24"/>
          <w:szCs w:val="24"/>
          <w:rtl/>
        </w:rPr>
        <w:t>تصمیم می‌گیرد</w:t>
      </w:r>
      <w:r w:rsidRPr="008C3514">
        <w:rPr>
          <w:rFonts w:cs="B Nazanin" w:hint="cs"/>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lastRenderedPageBreak/>
        <w:t>عنوان</w:t>
      </w:r>
      <w:r w:rsidRPr="008C3514">
        <w:rPr>
          <w:rFonts w:cs="B Nazanin" w:hint="cs"/>
          <w:sz w:val="24"/>
          <w:szCs w:val="24"/>
          <w:rtl/>
        </w:rPr>
        <w:t xml:space="preserve"> مثال در شرایطی که امکان حمله و دستگیری مهیا باشد،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سمت</w:t>
      </w:r>
      <w:r w:rsidRPr="008C3514">
        <w:rPr>
          <w:rFonts w:cs="B Nazanin" w:hint="cs"/>
          <w:sz w:val="24"/>
          <w:szCs w:val="24"/>
          <w:rtl/>
        </w:rPr>
        <w:t xml:space="preserve"> فرد در حال گریز </w:t>
      </w:r>
      <w:r w:rsidR="007D738C" w:rsidRPr="008C3514">
        <w:rPr>
          <w:rFonts w:cs="B Nazanin" w:hint="cs"/>
          <w:sz w:val="24"/>
          <w:szCs w:val="24"/>
          <w:rtl/>
        </w:rPr>
        <w:t>می‌رود</w:t>
      </w:r>
      <w:r w:rsidR="007D738C" w:rsidRPr="008C3514">
        <w:rPr>
          <w:rFonts w:cs="B Nazanin"/>
          <w:sz w:val="24"/>
          <w:szCs w:val="24"/>
          <w:rtl/>
        </w:rPr>
        <w:t>.</w:t>
      </w:r>
    </w:p>
    <w:p w:rsidR="001C0C00" w:rsidRDefault="006361E8" w:rsidP="00B11543">
      <w:pPr>
        <w:bidi/>
        <w:jc w:val="lowKashida"/>
        <w:rPr>
          <w:rFonts w:cs="B Nazanin"/>
          <w:sz w:val="24"/>
          <w:szCs w:val="24"/>
          <w:rtl/>
        </w:rPr>
      </w:pPr>
      <w:r w:rsidRPr="008C3514">
        <w:rPr>
          <w:rFonts w:cs="B Nazanin"/>
          <w:sz w:val="24"/>
          <w:szCs w:val="24"/>
        </w:rPr>
        <w:t>b</w:t>
      </w:r>
      <w:r w:rsidRPr="008C3514">
        <w:rPr>
          <w:rFonts w:cs="B Nazanin" w:hint="cs"/>
          <w:sz w:val="24"/>
          <w:szCs w:val="24"/>
          <w:rtl/>
          <w:lang w:bidi="fa-IR"/>
        </w:rPr>
        <w:t xml:space="preserve"> </w:t>
      </w:r>
      <w:r w:rsidRPr="008C3514">
        <w:rPr>
          <w:rFonts w:cs="B Nazanin" w:hint="cs"/>
          <w:sz w:val="24"/>
          <w:szCs w:val="24"/>
          <w:rtl/>
        </w:rPr>
        <w:t xml:space="preserve">زمانی که ما در حالت </w:t>
      </w:r>
      <w:r w:rsidRPr="008C3514">
        <w:rPr>
          <w:rFonts w:cs="B Nazanin"/>
          <w:sz w:val="24"/>
          <w:szCs w:val="24"/>
        </w:rPr>
        <w:t>Suspicious</w:t>
      </w:r>
      <w:r w:rsidRPr="008C3514">
        <w:rPr>
          <w:rFonts w:cs="B Nazanin" w:hint="cs"/>
          <w:sz w:val="24"/>
          <w:szCs w:val="24"/>
          <w:rtl/>
          <w:lang w:bidi="fa-IR"/>
        </w:rPr>
        <w:t xml:space="preserve"> باشیم و </w:t>
      </w:r>
      <w:r w:rsidRPr="008C3514">
        <w:rPr>
          <w:rFonts w:cs="B Nazanin"/>
          <w:sz w:val="24"/>
          <w:szCs w:val="24"/>
          <w:rtl/>
        </w:rPr>
        <w:t xml:space="preserve">اطلاعات و موقعیت فرد در حال گریز در دست </w:t>
      </w:r>
      <w:r w:rsidRPr="008C3514">
        <w:rPr>
          <w:rFonts w:cs="B Nazanin" w:hint="cs"/>
          <w:sz w:val="24"/>
          <w:szCs w:val="24"/>
          <w:rtl/>
        </w:rPr>
        <w:t>نباشد</w:t>
      </w:r>
      <w:r w:rsidRPr="008C3514">
        <w:rPr>
          <w:rFonts w:cs="B Nazanin"/>
          <w:sz w:val="24"/>
          <w:szCs w:val="24"/>
        </w:rPr>
        <w:br/>
      </w:r>
      <w:r w:rsidRPr="008C3514">
        <w:rPr>
          <w:rFonts w:cs="B Nazanin"/>
          <w:sz w:val="24"/>
          <w:szCs w:val="24"/>
          <w:rtl/>
        </w:rPr>
        <w:t xml:space="preserve">در این حالت واحد مرکزی در درجه اول با اختصاص دادن همان عامل </w:t>
      </w:r>
      <w:r w:rsidR="0031183C" w:rsidRPr="008C3514">
        <w:rPr>
          <w:rFonts w:cs="B Nazanin"/>
          <w:sz w:val="24"/>
          <w:szCs w:val="24"/>
          <w:rtl/>
        </w:rPr>
        <w:t>(</w:t>
      </w:r>
      <w:r w:rsidR="0031183C" w:rsidRPr="008C3514">
        <w:rPr>
          <w:rFonts w:cs="B Nazanin" w:hint="cs"/>
          <w:sz w:val="24"/>
          <w:szCs w:val="24"/>
          <w:rtl/>
        </w:rPr>
        <w:t>و</w:t>
      </w:r>
      <w:r w:rsidRPr="008C3514">
        <w:rPr>
          <w:rFonts w:cs="B Nazanin" w:hint="cs"/>
          <w:sz w:val="24"/>
          <w:szCs w:val="24"/>
          <w:rtl/>
        </w:rPr>
        <w:t xml:space="preserve"> یا</w:t>
      </w:r>
      <w:r w:rsidRPr="008C3514">
        <w:rPr>
          <w:rFonts w:cs="B Nazanin"/>
          <w:sz w:val="24"/>
          <w:szCs w:val="24"/>
          <w:rtl/>
        </w:rPr>
        <w:t xml:space="preserve"> چند عامل </w:t>
      </w:r>
      <w:r w:rsidRPr="008C3514">
        <w:rPr>
          <w:rFonts w:cs="B Nazanin" w:hint="cs"/>
          <w:sz w:val="24"/>
          <w:szCs w:val="24"/>
          <w:rtl/>
        </w:rPr>
        <w:t xml:space="preserve">نزدیک </w:t>
      </w:r>
      <w:r w:rsidRPr="008C3514">
        <w:rPr>
          <w:rFonts w:cs="B Nazanin"/>
          <w:sz w:val="24"/>
          <w:szCs w:val="24"/>
          <w:rtl/>
        </w:rPr>
        <w:t>دیگ</w:t>
      </w:r>
      <w:r w:rsidR="0031183C" w:rsidRPr="008C3514">
        <w:rPr>
          <w:rFonts w:cs="B Nazanin" w:hint="cs"/>
          <w:sz w:val="24"/>
          <w:szCs w:val="24"/>
          <w:rtl/>
        </w:rPr>
        <w:t>ر</w:t>
      </w:r>
      <w:r w:rsidR="0031183C" w:rsidRPr="008C3514">
        <w:rPr>
          <w:rFonts w:cs="B Nazanin"/>
          <w:sz w:val="24"/>
          <w:szCs w:val="24"/>
          <w:rtl/>
        </w:rPr>
        <w:t>)</w:t>
      </w:r>
      <w:r w:rsidRPr="008C3514">
        <w:rPr>
          <w:rFonts w:cs="B Nazanin"/>
          <w:sz w:val="24"/>
          <w:szCs w:val="24"/>
          <w:rtl/>
        </w:rPr>
        <w:t xml:space="preserve"> </w:t>
      </w:r>
      <w:r w:rsidR="007D738C" w:rsidRPr="008C3514">
        <w:rPr>
          <w:rFonts w:cs="B Nazanin" w:hint="cs"/>
          <w:sz w:val="24"/>
          <w:szCs w:val="24"/>
          <w:rtl/>
        </w:rPr>
        <w:t>سعی</w:t>
      </w:r>
      <w:r w:rsidRPr="008C3514">
        <w:rPr>
          <w:rFonts w:cs="B Nazanin"/>
          <w:sz w:val="24"/>
          <w:szCs w:val="24"/>
          <w:rtl/>
        </w:rPr>
        <w:t xml:space="preserve"> می‌کند مجددا وی را گم نکند و پس از حصول اطمینان از این مرحله</w:t>
      </w:r>
      <w:r w:rsidR="007D738C" w:rsidRPr="008C3514">
        <w:rPr>
          <w:rFonts w:cs="B Nazanin" w:hint="cs"/>
          <w:sz w:val="24"/>
          <w:szCs w:val="24"/>
          <w:rtl/>
        </w:rPr>
        <w:t>،</w:t>
      </w:r>
      <w:r w:rsidRPr="008C3514">
        <w:rPr>
          <w:rFonts w:cs="B Nazanin"/>
          <w:sz w:val="24"/>
          <w:szCs w:val="24"/>
          <w:rtl/>
        </w:rPr>
        <w:t xml:space="preserve"> سایر </w:t>
      </w:r>
      <w:r w:rsidR="007D738C" w:rsidRPr="008C3514">
        <w:rPr>
          <w:rFonts w:cs="B Nazanin" w:hint="cs"/>
          <w:sz w:val="24"/>
          <w:szCs w:val="24"/>
          <w:rtl/>
        </w:rPr>
        <w:t>عامل‌ها</w:t>
      </w:r>
      <w:r w:rsidRPr="008C3514">
        <w:rPr>
          <w:rFonts w:cs="B Nazanin"/>
          <w:sz w:val="24"/>
          <w:szCs w:val="24"/>
          <w:rtl/>
        </w:rPr>
        <w:t xml:space="preserve"> را مطابق آنچه در قسمت‌های قبل بین شد </w:t>
      </w:r>
      <w:r w:rsidR="0031183C" w:rsidRPr="008C3514">
        <w:rPr>
          <w:rFonts w:cs="B Nazanin"/>
          <w:sz w:val="24"/>
          <w:szCs w:val="24"/>
          <w:rtl/>
        </w:rPr>
        <w:t>(</w:t>
      </w:r>
      <w:r w:rsidR="0031183C" w:rsidRPr="008C3514">
        <w:rPr>
          <w:rFonts w:cs="B Nazanin" w:hint="cs"/>
          <w:sz w:val="24"/>
          <w:szCs w:val="24"/>
          <w:rtl/>
        </w:rPr>
        <w:t>ب</w:t>
      </w:r>
      <w:r w:rsidRPr="008C3514">
        <w:rPr>
          <w:rFonts w:cs="B Nazanin"/>
          <w:sz w:val="24"/>
          <w:szCs w:val="24"/>
          <w:rtl/>
        </w:rPr>
        <w:t xml:space="preserve">ا استفاده از درخت </w:t>
      </w:r>
      <w:r w:rsidR="007D738C" w:rsidRPr="008C3514">
        <w:rPr>
          <w:rFonts w:cs="B Nazanin" w:hint="cs"/>
          <w:sz w:val="24"/>
          <w:szCs w:val="24"/>
          <w:rtl/>
        </w:rPr>
        <w:t>پی</w:t>
      </w:r>
      <w:r w:rsidR="00864173" w:rsidRPr="008C3514">
        <w:rPr>
          <w:rFonts w:cs="B Nazanin" w:hint="cs"/>
          <w:sz w:val="24"/>
          <w:szCs w:val="24"/>
          <w:rtl/>
        </w:rPr>
        <w:t>ش‌</w:t>
      </w:r>
      <w:r w:rsidR="007D738C" w:rsidRPr="008C3514">
        <w:rPr>
          <w:rFonts w:cs="B Nazanin" w:hint="cs"/>
          <w:sz w:val="24"/>
          <w:szCs w:val="24"/>
          <w:rtl/>
        </w:rPr>
        <w:t>بینی</w:t>
      </w:r>
      <w:r w:rsidRPr="008C3514">
        <w:rPr>
          <w:rFonts w:cs="B Nazanin"/>
          <w:sz w:val="24"/>
          <w:szCs w:val="24"/>
          <w:rtl/>
        </w:rPr>
        <w:t xml:space="preserve">) تحت تعقیب </w:t>
      </w:r>
      <w:r w:rsidRPr="008C3514">
        <w:rPr>
          <w:rFonts w:cs="B Nazanin" w:hint="cs"/>
          <w:sz w:val="24"/>
          <w:szCs w:val="24"/>
          <w:rtl/>
        </w:rPr>
        <w:t xml:space="preserve">وی </w:t>
      </w:r>
      <w:r w:rsidRPr="008C3514">
        <w:rPr>
          <w:rFonts w:cs="B Nazanin"/>
          <w:sz w:val="24"/>
          <w:szCs w:val="24"/>
          <w:rtl/>
        </w:rPr>
        <w:t xml:space="preserve">قرار </w:t>
      </w:r>
      <w:r w:rsidR="007D738C" w:rsidRPr="008C3514">
        <w:rPr>
          <w:rFonts w:cs="B Nazanin" w:hint="cs"/>
          <w:sz w:val="24"/>
          <w:szCs w:val="24"/>
          <w:rtl/>
        </w:rPr>
        <w:t>می‌دهد</w:t>
      </w:r>
      <w:r w:rsidRPr="008C3514">
        <w:rPr>
          <w:rFonts w:cs="B Nazanin" w:hint="cs"/>
          <w:sz w:val="24"/>
          <w:szCs w:val="24"/>
          <w:rtl/>
        </w:rPr>
        <w:t>.</w:t>
      </w:r>
    </w:p>
    <w:p w:rsidR="006361E8" w:rsidRPr="008C3514" w:rsidRDefault="001C0C00" w:rsidP="00B11543">
      <w:pPr>
        <w:bidi/>
        <w:jc w:val="lowKashida"/>
        <w:rPr>
          <w:rFonts w:cs="B Nazanin"/>
          <w:sz w:val="24"/>
          <w:szCs w:val="24"/>
          <w:rtl/>
        </w:rPr>
      </w:pPr>
      <w:r>
        <w:rPr>
          <w:rFonts w:cs="B Nazanin" w:hint="cs"/>
          <w:sz w:val="24"/>
          <w:szCs w:val="24"/>
          <w:rtl/>
        </w:rPr>
        <w:t xml:space="preserve">2) </w:t>
      </w:r>
      <w:r w:rsidR="006361E8" w:rsidRPr="008C3514">
        <w:rPr>
          <w:rFonts w:cs="B Nazanin"/>
          <w:sz w:val="24"/>
          <w:szCs w:val="24"/>
          <w:rtl/>
        </w:rPr>
        <w:t>گم کردن فرد در حال گریز توسط عام</w:t>
      </w:r>
      <w:r w:rsidR="0031183C" w:rsidRPr="008C3514">
        <w:rPr>
          <w:rFonts w:cs="B Nazanin" w:hint="cs"/>
          <w:sz w:val="24"/>
          <w:szCs w:val="24"/>
          <w:rtl/>
        </w:rPr>
        <w:t>ل</w:t>
      </w:r>
      <w:r w:rsidR="0031183C" w:rsidRPr="008C3514">
        <w:rPr>
          <w:rFonts w:cs="B Nazanin"/>
          <w:sz w:val="24"/>
          <w:szCs w:val="24"/>
          <w:rtl/>
        </w:rPr>
        <w:t>(</w:t>
      </w:r>
      <w:r w:rsidR="006361E8" w:rsidRPr="008C3514">
        <w:rPr>
          <w:rFonts w:cs="B Nazanin"/>
          <w:sz w:val="24"/>
          <w:szCs w:val="24"/>
          <w:rtl/>
        </w:rPr>
        <w:t>ه</w:t>
      </w:r>
      <w:r w:rsidR="0031183C" w:rsidRPr="008C3514">
        <w:rPr>
          <w:rFonts w:cs="B Nazanin" w:hint="cs"/>
          <w:sz w:val="24"/>
          <w:szCs w:val="24"/>
          <w:rtl/>
        </w:rPr>
        <w:t>ا</w:t>
      </w:r>
      <w:r w:rsidR="0031183C" w:rsidRPr="008C3514">
        <w:rPr>
          <w:rFonts w:cs="B Nazanin"/>
          <w:sz w:val="24"/>
          <w:szCs w:val="24"/>
          <w:rtl/>
        </w:rPr>
        <w:t>)</w:t>
      </w:r>
      <w:r w:rsidR="0031183C" w:rsidRPr="008C3514">
        <w:rPr>
          <w:rFonts w:cs="B Nazanin" w:hint="cs"/>
          <w:sz w:val="24"/>
          <w:szCs w:val="24"/>
          <w:rtl/>
        </w:rPr>
        <w:t>ی</w:t>
      </w:r>
      <w:r w:rsidR="006361E8" w:rsidRPr="008C3514">
        <w:rPr>
          <w:rFonts w:cs="B Nazanin"/>
          <w:sz w:val="24"/>
          <w:szCs w:val="24"/>
          <w:rtl/>
        </w:rPr>
        <w:t>ی که وظیفه تعقیب مستقیم وی را داشتند</w:t>
      </w:r>
      <w:r w:rsidR="006361E8" w:rsidRPr="008C3514">
        <w:rPr>
          <w:rFonts w:cs="B Nazanin" w:hint="cs"/>
          <w:sz w:val="24"/>
          <w:szCs w:val="24"/>
          <w:rtl/>
        </w:rPr>
        <w:t>:</w:t>
      </w:r>
    </w:p>
    <w:p w:rsidR="006361E8" w:rsidRDefault="006361E8" w:rsidP="00B11543">
      <w:pPr>
        <w:bidi/>
        <w:jc w:val="lowKashida"/>
        <w:rPr>
          <w:rFonts w:cs="B Nazanin"/>
          <w:sz w:val="24"/>
          <w:szCs w:val="24"/>
          <w:rtl/>
        </w:rPr>
      </w:pPr>
      <w:r w:rsidRPr="008C3514">
        <w:rPr>
          <w:rFonts w:cs="B Nazanin"/>
          <w:sz w:val="24"/>
          <w:szCs w:val="24"/>
          <w:rtl/>
        </w:rPr>
        <w:t>در چنین وضعیتی به</w:t>
      </w:r>
      <w:r w:rsidRPr="008C3514">
        <w:rPr>
          <w:rFonts w:cs="B Nazanin" w:hint="cs"/>
          <w:sz w:val="24"/>
          <w:szCs w:val="24"/>
          <w:rtl/>
        </w:rPr>
        <w:t xml:space="preserve"> </w:t>
      </w:r>
      <w:r w:rsidRPr="008C3514">
        <w:rPr>
          <w:rFonts w:cs="B Nazanin"/>
          <w:sz w:val="24"/>
          <w:szCs w:val="24"/>
          <w:rtl/>
        </w:rPr>
        <w:t>حالتی</w:t>
      </w:r>
      <w:r w:rsidRPr="008C3514">
        <w:rPr>
          <w:rFonts w:cs="B Nazanin" w:hint="cs"/>
          <w:sz w:val="24"/>
          <w:szCs w:val="24"/>
          <w:rtl/>
        </w:rPr>
        <w:t xml:space="preserve"> </w:t>
      </w:r>
      <w:r w:rsidRPr="008C3514">
        <w:rPr>
          <w:rFonts w:cs="B Nazanin"/>
          <w:sz w:val="24"/>
          <w:szCs w:val="24"/>
          <w:rtl/>
        </w:rPr>
        <w:t>که</w:t>
      </w:r>
      <w:r w:rsidRPr="008C3514">
        <w:rPr>
          <w:rFonts w:cs="B Nazanin" w:hint="cs"/>
          <w:sz w:val="24"/>
          <w:szCs w:val="24"/>
          <w:rtl/>
        </w:rPr>
        <w:t xml:space="preserve"> مشکوک </w:t>
      </w:r>
      <w:r w:rsidRPr="008C3514">
        <w:rPr>
          <w:rFonts w:cs="B Nazanin"/>
          <w:sz w:val="24"/>
          <w:szCs w:val="24"/>
          <w:rtl/>
        </w:rPr>
        <w:t>نامید می</w:t>
      </w:r>
      <w:r w:rsidRPr="008C3514">
        <w:rPr>
          <w:rFonts w:cs="B Nazanin" w:hint="cs"/>
          <w:sz w:val="24"/>
          <w:szCs w:val="24"/>
          <w:rtl/>
        </w:rPr>
        <w:t>‌</w:t>
      </w:r>
      <w:r w:rsidRPr="008C3514">
        <w:rPr>
          <w:rFonts w:cs="B Nazanin"/>
          <w:sz w:val="24"/>
          <w:szCs w:val="24"/>
          <w:rtl/>
        </w:rPr>
        <w:t>شود می‌روی</w:t>
      </w:r>
      <w:r w:rsidR="007D738C" w:rsidRPr="008C3514">
        <w:rPr>
          <w:rFonts w:cs="B Nazanin" w:hint="cs"/>
          <w:sz w:val="24"/>
          <w:szCs w:val="24"/>
          <w:rtl/>
        </w:rPr>
        <w:t>م</w:t>
      </w:r>
      <w:r w:rsidR="007D738C" w:rsidRPr="008C3514">
        <w:rPr>
          <w:rFonts w:cs="B Nazanin"/>
          <w:sz w:val="24"/>
          <w:szCs w:val="24"/>
          <w:rtl/>
        </w:rPr>
        <w:t>.</w:t>
      </w:r>
    </w:p>
    <w:p w:rsidR="00BF549D" w:rsidRPr="008C3514" w:rsidRDefault="00BF549D" w:rsidP="00B11543">
      <w:pPr>
        <w:bidi/>
        <w:jc w:val="lowKashida"/>
        <w:rPr>
          <w:rFonts w:cs="B Nazanin"/>
          <w:sz w:val="24"/>
          <w:szCs w:val="24"/>
          <w:rtl/>
        </w:rPr>
      </w:pPr>
    </w:p>
    <w:p w:rsidR="00E433BA" w:rsidRDefault="00E433BA" w:rsidP="00B11543">
      <w:pPr>
        <w:pStyle w:val="ListParagraph"/>
        <w:numPr>
          <w:ilvl w:val="0"/>
          <w:numId w:val="3"/>
        </w:numPr>
        <w:bidi/>
        <w:jc w:val="lowKashida"/>
        <w:rPr>
          <w:rFonts w:cs="B Titr"/>
          <w:sz w:val="24"/>
          <w:szCs w:val="24"/>
        </w:rPr>
      </w:pPr>
      <w:del w:id="285" w:author="Administrator" w:date="2012-12-14T21:13:00Z">
        <w:r w:rsidDel="00E97BB9">
          <w:rPr>
            <w:rFonts w:cs="B Titr" w:hint="cs"/>
            <w:sz w:val="24"/>
            <w:szCs w:val="24"/>
            <w:rtl/>
          </w:rPr>
          <w:delText>پیاده سازی</w:delText>
        </w:r>
      </w:del>
      <w:ins w:id="286" w:author="Administrator" w:date="2012-12-14T21:13:00Z">
        <w:r w:rsidR="00E97BB9">
          <w:rPr>
            <w:rFonts w:cs="B Titr" w:hint="cs"/>
            <w:sz w:val="24"/>
            <w:szCs w:val="24"/>
            <w:rtl/>
          </w:rPr>
          <w:t>پیاده‌سازی</w:t>
        </w:r>
      </w:ins>
    </w:p>
    <w:p w:rsidR="00740A81" w:rsidRDefault="00E433BA" w:rsidP="00C863A3">
      <w:pPr>
        <w:bidi/>
        <w:jc w:val="lowKashida"/>
        <w:rPr>
          <w:rFonts w:cs="B Nazanin"/>
          <w:sz w:val="24"/>
          <w:szCs w:val="24"/>
          <w:rtl/>
        </w:rPr>
      </w:pPr>
      <w:r>
        <w:rPr>
          <w:rFonts w:cs="B Nazanin" w:hint="cs"/>
          <w:sz w:val="24"/>
          <w:szCs w:val="24"/>
          <w:rtl/>
        </w:rPr>
        <w:t xml:space="preserve">تیم نگارندگان </w:t>
      </w:r>
      <w:del w:id="287" w:author="Administrator" w:date="2012-12-14T21:09:00Z">
        <w:r w:rsidDel="00B548BC">
          <w:rPr>
            <w:rFonts w:cs="B Nazanin" w:hint="cs"/>
            <w:sz w:val="24"/>
            <w:szCs w:val="24"/>
            <w:rtl/>
          </w:rPr>
          <w:delText>بمنظور</w:delText>
        </w:r>
      </w:del>
      <w:ins w:id="288" w:author="Administrator" w:date="2012-12-14T21:09:00Z">
        <w:r w:rsidR="00B548BC">
          <w:rPr>
            <w:rFonts w:cs="B Nazanin" w:hint="cs"/>
            <w:sz w:val="24"/>
            <w:szCs w:val="24"/>
            <w:rtl/>
          </w:rPr>
          <w:t>به منظور</w:t>
        </w:r>
      </w:ins>
      <w:r>
        <w:rPr>
          <w:rFonts w:cs="B Nazanin" w:hint="cs"/>
          <w:sz w:val="24"/>
          <w:szCs w:val="24"/>
          <w:rtl/>
        </w:rPr>
        <w:t xml:space="preserve"> انجام </w:t>
      </w:r>
      <w:del w:id="289" w:author="SCICT" w:date="2012-12-17T00:10:00Z">
        <w:r w:rsidDel="00933AC0">
          <w:rPr>
            <w:rFonts w:cs="B Nazanin" w:hint="cs"/>
            <w:sz w:val="24"/>
            <w:szCs w:val="24"/>
            <w:rtl/>
          </w:rPr>
          <w:delText xml:space="preserve">تست </w:delText>
        </w:r>
      </w:del>
      <w:ins w:id="290" w:author="SCICT" w:date="2012-12-17T00:10:00Z">
        <w:r w:rsidR="00933AC0">
          <w:rPr>
            <w:rFonts w:cs="B Nazanin" w:hint="cs"/>
            <w:sz w:val="24"/>
            <w:szCs w:val="24"/>
            <w:rtl/>
          </w:rPr>
          <w:t xml:space="preserve">آزمون </w:t>
        </w:r>
      </w:ins>
      <w:r>
        <w:rPr>
          <w:rFonts w:cs="B Nazanin" w:hint="cs"/>
          <w:sz w:val="24"/>
          <w:szCs w:val="24"/>
          <w:rtl/>
        </w:rPr>
        <w:t>از یکی از موتور</w:t>
      </w:r>
      <w:del w:id="291" w:author="SCICT" w:date="2012-12-17T00:12:00Z">
        <w:r w:rsidDel="00933AC0">
          <w:rPr>
            <w:rFonts w:cs="B Nazanin" w:hint="cs"/>
            <w:sz w:val="24"/>
            <w:szCs w:val="24"/>
            <w:rtl/>
          </w:rPr>
          <w:delText xml:space="preserve"> های </w:delText>
        </w:r>
      </w:del>
      <w:ins w:id="292" w:author="SCICT" w:date="2012-12-17T00:12:00Z">
        <w:r w:rsidR="00933AC0">
          <w:rPr>
            <w:rFonts w:cs="B Nazanin" w:hint="cs"/>
            <w:sz w:val="24"/>
            <w:szCs w:val="24"/>
            <w:rtl/>
          </w:rPr>
          <w:t xml:space="preserve">‌های </w:t>
        </w:r>
      </w:ins>
      <w:del w:id="293" w:author="SCICT" w:date="2012-12-17T00:45:00Z">
        <w:r w:rsidDel="00903E46">
          <w:rPr>
            <w:rFonts w:cs="B Nazanin" w:hint="cs"/>
            <w:sz w:val="24"/>
            <w:szCs w:val="24"/>
            <w:rtl/>
          </w:rPr>
          <w:delText>شبیه سازی</w:delText>
        </w:r>
      </w:del>
      <w:ins w:id="294" w:author="SCICT" w:date="2012-12-17T00:45:00Z">
        <w:r w:rsidR="00903E46">
          <w:rPr>
            <w:rFonts w:cs="B Nazanin" w:hint="cs"/>
            <w:sz w:val="24"/>
            <w:szCs w:val="24"/>
            <w:rtl/>
          </w:rPr>
          <w:t>شبیه‌سازی</w:t>
        </w:r>
      </w:ins>
      <w:r>
        <w:rPr>
          <w:rFonts w:cs="B Nazanin" w:hint="cs"/>
          <w:sz w:val="24"/>
          <w:szCs w:val="24"/>
          <w:rtl/>
        </w:rPr>
        <w:t xml:space="preserve"> گرافیکی رایگان به اسم </w:t>
      </w:r>
      <w:r>
        <w:rPr>
          <w:rFonts w:cs="B Nazanin"/>
          <w:sz w:val="24"/>
          <w:szCs w:val="24"/>
        </w:rPr>
        <w:t>UDK</w:t>
      </w:r>
      <w:r>
        <w:rPr>
          <w:rFonts w:cs="B Nazanin" w:hint="cs"/>
          <w:sz w:val="24"/>
          <w:szCs w:val="24"/>
          <w:rtl/>
          <w:lang w:bidi="fa-IR"/>
        </w:rPr>
        <w:t xml:space="preserve"> ورژن </w:t>
      </w:r>
      <w:r>
        <w:rPr>
          <w:rFonts w:cs="B Nazanin"/>
          <w:sz w:val="24"/>
          <w:szCs w:val="24"/>
          <w:lang w:bidi="fa-IR"/>
        </w:rPr>
        <w:t>2010 October</w:t>
      </w:r>
      <w:r>
        <w:rPr>
          <w:rFonts w:cs="B Nazanin" w:hint="cs"/>
          <w:sz w:val="24"/>
          <w:szCs w:val="24"/>
          <w:rtl/>
        </w:rPr>
        <w:t xml:space="preserve"> استفاده کردند و نتایج نشان از موفقیت بالای عام</w:t>
      </w:r>
      <w:del w:id="295" w:author="SCICT" w:date="2012-12-17T00:11:00Z">
        <w:r w:rsidDel="00933AC0">
          <w:rPr>
            <w:rFonts w:cs="B Nazanin" w:hint="cs"/>
            <w:sz w:val="24"/>
            <w:szCs w:val="24"/>
            <w:rtl/>
          </w:rPr>
          <w:delText>ل</w:delText>
        </w:r>
      </w:del>
      <w:ins w:id="296" w:author="SCICT" w:date="2012-12-17T00:11:00Z">
        <w:r w:rsidR="00933AC0">
          <w:rPr>
            <w:rFonts w:cs="B Nazanin" w:hint="cs"/>
            <w:sz w:val="24"/>
            <w:szCs w:val="24"/>
            <w:rtl/>
          </w:rPr>
          <w:t>ل</w:t>
        </w:r>
      </w:ins>
      <w:del w:id="297" w:author="SCICT" w:date="2012-12-17T00:11:00Z">
        <w:r w:rsidDel="00933AC0">
          <w:rPr>
            <w:rFonts w:cs="B Nazanin" w:hint="cs"/>
            <w:sz w:val="24"/>
            <w:szCs w:val="24"/>
            <w:rtl/>
          </w:rPr>
          <w:delText xml:space="preserve"> ها </w:delText>
        </w:r>
      </w:del>
      <w:ins w:id="298" w:author="SCICT" w:date="2012-12-17T00:11:00Z">
        <w:r w:rsidR="00933AC0">
          <w:rPr>
            <w:rFonts w:cs="B Nazanin" w:hint="cs"/>
            <w:sz w:val="24"/>
            <w:szCs w:val="24"/>
            <w:rtl/>
          </w:rPr>
          <w:t xml:space="preserve">‌ها </w:t>
        </w:r>
      </w:ins>
      <w:del w:id="299" w:author="SCICT" w:date="2012-12-17T00:12:00Z">
        <w:r w:rsidR="0046612B" w:rsidRPr="0046612B">
          <w:rPr>
            <w:rFonts w:cs="B Nazanin" w:hint="cs"/>
            <w:caps/>
            <w:sz w:val="24"/>
            <w:szCs w:val="24"/>
            <w:rtl/>
            <w:rPrChange w:id="300" w:author="SCICT" w:date="2012-12-17T00:12:00Z">
              <w:rPr>
                <w:rFonts w:cs="B Nazanin" w:hint="cs"/>
                <w:b/>
                <w:bCs/>
                <w:color w:val="4F81BD" w:themeColor="accent1"/>
                <w:sz w:val="24"/>
                <w:szCs w:val="24"/>
                <w:rtl/>
              </w:rPr>
            </w:rPrChange>
          </w:rPr>
          <w:delText>میداد</w:delText>
        </w:r>
      </w:del>
      <w:ins w:id="301" w:author="SCICT" w:date="2012-12-17T00:12:00Z">
        <w:r w:rsidR="0046612B" w:rsidRPr="0046612B">
          <w:rPr>
            <w:rFonts w:cs="B Nazanin" w:hint="cs"/>
            <w:caps/>
            <w:sz w:val="24"/>
            <w:szCs w:val="24"/>
            <w:rtl/>
            <w:rPrChange w:id="302" w:author="SCICT" w:date="2012-12-17T00:12:00Z">
              <w:rPr>
                <w:rFonts w:cs="B Nazanin" w:hint="cs"/>
                <w:b/>
                <w:bCs/>
                <w:color w:val="4F81BD" w:themeColor="accent1"/>
                <w:sz w:val="24"/>
                <w:szCs w:val="24"/>
                <w:rtl/>
              </w:rPr>
            </w:rPrChange>
          </w:rPr>
          <w:t>می</w:t>
        </w:r>
        <w:r w:rsidR="00C863A3">
          <w:rPr>
            <w:rFonts w:cs="B Nazanin" w:hint="cs"/>
            <w:caps/>
            <w:sz w:val="24"/>
            <w:szCs w:val="24"/>
            <w:rtl/>
          </w:rPr>
          <w:t>‌</w:t>
        </w:r>
        <w:r w:rsidR="0046612B" w:rsidRPr="0046612B">
          <w:rPr>
            <w:rFonts w:cs="B Nazanin" w:hint="cs"/>
            <w:caps/>
            <w:sz w:val="24"/>
            <w:szCs w:val="24"/>
            <w:rtl/>
            <w:rPrChange w:id="303" w:author="SCICT" w:date="2012-12-17T00:12:00Z">
              <w:rPr>
                <w:rFonts w:cs="B Nazanin" w:hint="cs"/>
                <w:b/>
                <w:bCs/>
                <w:color w:val="4F81BD" w:themeColor="accent1"/>
                <w:sz w:val="24"/>
                <w:szCs w:val="24"/>
                <w:rtl/>
              </w:rPr>
            </w:rPrChange>
          </w:rPr>
          <w:t>داد</w:t>
        </w:r>
      </w:ins>
      <w:r>
        <w:rPr>
          <w:rFonts w:cs="B Nazanin" w:hint="cs"/>
          <w:sz w:val="24"/>
          <w:szCs w:val="24"/>
          <w:rtl/>
        </w:rPr>
        <w:t xml:space="preserve">. همچنین ابزار </w:t>
      </w:r>
      <w:proofErr w:type="spellStart"/>
      <w:r>
        <w:rPr>
          <w:rFonts w:cs="B Nazanin"/>
          <w:sz w:val="24"/>
          <w:szCs w:val="24"/>
        </w:rPr>
        <w:t>Analyser</w:t>
      </w:r>
      <w:proofErr w:type="spellEnd"/>
      <w:r>
        <w:rPr>
          <w:rFonts w:cs="B Nazanin" w:hint="cs"/>
          <w:sz w:val="24"/>
          <w:szCs w:val="24"/>
          <w:rtl/>
          <w:lang w:bidi="fa-IR"/>
        </w:rPr>
        <w:t xml:space="preserve"> این محی</w:t>
      </w:r>
      <w:r w:rsidRPr="008C3514">
        <w:rPr>
          <w:rFonts w:cs="B Nazanin"/>
          <w:sz w:val="24"/>
          <w:szCs w:val="24"/>
          <w:rtl/>
        </w:rPr>
        <w:t xml:space="preserve">ط </w:t>
      </w:r>
      <w:r>
        <w:rPr>
          <w:rFonts w:cs="B Nazanin" w:hint="cs"/>
          <w:sz w:val="24"/>
          <w:szCs w:val="24"/>
          <w:rtl/>
        </w:rPr>
        <w:t xml:space="preserve">به ما در </w:t>
      </w:r>
      <w:del w:id="304" w:author="SCICT" w:date="2012-12-17T00:12:00Z">
        <w:r w:rsidDel="00F027B9">
          <w:rPr>
            <w:rFonts w:cs="B Nazanin" w:hint="cs"/>
            <w:sz w:val="24"/>
            <w:szCs w:val="24"/>
            <w:rtl/>
          </w:rPr>
          <w:delText xml:space="preserve">اندازه </w:delText>
        </w:r>
      </w:del>
      <w:ins w:id="305" w:author="SCICT" w:date="2012-12-17T00:12:00Z">
        <w:r w:rsidR="00F027B9">
          <w:rPr>
            <w:rFonts w:cs="B Nazanin" w:hint="cs"/>
            <w:sz w:val="24"/>
            <w:szCs w:val="24"/>
            <w:rtl/>
          </w:rPr>
          <w:t>اندازه‌</w:t>
        </w:r>
      </w:ins>
      <w:r>
        <w:rPr>
          <w:rFonts w:cs="B Nazanin" w:hint="cs"/>
          <w:sz w:val="24"/>
          <w:szCs w:val="24"/>
          <w:rtl/>
        </w:rPr>
        <w:t>گیری میزان پردازش در حال انجام کمک کرد و نتایج این بخش همان</w:t>
      </w:r>
      <w:ins w:id="306" w:author="SCICT" w:date="2012-12-17T00:12:00Z">
        <w:r w:rsidR="00C863A3">
          <w:rPr>
            <w:rFonts w:cs="B Nazanin" w:hint="cs"/>
            <w:sz w:val="24"/>
            <w:szCs w:val="24"/>
            <w:rtl/>
          </w:rPr>
          <w:t xml:space="preserve"> </w:t>
        </w:r>
      </w:ins>
      <w:r>
        <w:rPr>
          <w:rFonts w:cs="B Nazanin" w:hint="cs"/>
          <w:sz w:val="24"/>
          <w:szCs w:val="24"/>
          <w:rtl/>
        </w:rPr>
        <w:t>طور که ا</w:t>
      </w:r>
      <w:r w:rsidR="00740A81">
        <w:rPr>
          <w:rFonts w:cs="B Nazanin" w:hint="cs"/>
          <w:sz w:val="24"/>
          <w:szCs w:val="24"/>
          <w:rtl/>
        </w:rPr>
        <w:t xml:space="preserve">نتظار </w:t>
      </w:r>
      <w:del w:id="307" w:author="SCICT" w:date="2012-12-17T00:12:00Z">
        <w:r w:rsidR="00740A81" w:rsidDel="00C863A3">
          <w:rPr>
            <w:rFonts w:cs="B Nazanin" w:hint="cs"/>
            <w:sz w:val="24"/>
            <w:szCs w:val="24"/>
            <w:rtl/>
          </w:rPr>
          <w:delText xml:space="preserve">میرفت </w:delText>
        </w:r>
      </w:del>
      <w:ins w:id="308" w:author="SCICT" w:date="2012-12-17T00:12:00Z">
        <w:r w:rsidR="00C863A3">
          <w:rPr>
            <w:rFonts w:cs="B Nazanin" w:hint="cs"/>
            <w:sz w:val="24"/>
            <w:szCs w:val="24"/>
            <w:rtl/>
          </w:rPr>
          <w:t xml:space="preserve">می‌رفت </w:t>
        </w:r>
      </w:ins>
      <w:r w:rsidR="00740A81">
        <w:rPr>
          <w:rFonts w:cs="B Nazanin" w:hint="cs"/>
          <w:sz w:val="24"/>
          <w:szCs w:val="24"/>
          <w:rtl/>
        </w:rPr>
        <w:t>بسیار رضایت بخش بود.</w:t>
      </w:r>
    </w:p>
    <w:p w:rsidR="00740A81" w:rsidRPr="00740A81" w:rsidRDefault="00740A81" w:rsidP="00B11543">
      <w:pPr>
        <w:pStyle w:val="ListParagraph"/>
        <w:numPr>
          <w:ilvl w:val="0"/>
          <w:numId w:val="3"/>
        </w:numPr>
        <w:bidi/>
        <w:jc w:val="lowKashida"/>
        <w:rPr>
          <w:rFonts w:cs="B Titr"/>
          <w:sz w:val="24"/>
          <w:szCs w:val="24"/>
        </w:rPr>
      </w:pPr>
      <w:del w:id="309" w:author="Administrator" w:date="2012-12-14T21:14:00Z">
        <w:r w:rsidRPr="00740A81" w:rsidDel="00E97BB9">
          <w:rPr>
            <w:rFonts w:cs="B Titr" w:hint="cs"/>
            <w:sz w:val="24"/>
            <w:szCs w:val="24"/>
            <w:rtl/>
          </w:rPr>
          <w:delText>نتیجه گیری</w:delText>
        </w:r>
      </w:del>
      <w:ins w:id="310" w:author="Administrator" w:date="2012-12-14T21:14:00Z">
        <w:r w:rsidR="00E97BB9">
          <w:rPr>
            <w:rFonts w:cs="B Titr" w:hint="cs"/>
            <w:sz w:val="24"/>
            <w:szCs w:val="24"/>
            <w:rtl/>
          </w:rPr>
          <w:t>نتیجه‌گیری</w:t>
        </w:r>
      </w:ins>
    </w:p>
    <w:p w:rsidR="002A145A" w:rsidRPr="00740A81" w:rsidRDefault="002A145A" w:rsidP="00E7498C">
      <w:pPr>
        <w:bidi/>
        <w:jc w:val="lowKashida"/>
        <w:rPr>
          <w:ins w:id="311" w:author="Emadpres" w:date="2012-12-14T13:21:00Z"/>
          <w:rFonts w:cs="B Nazanin"/>
          <w:sz w:val="24"/>
          <w:szCs w:val="24"/>
          <w:rtl/>
        </w:rPr>
      </w:pPr>
      <w:r w:rsidRPr="00740A81">
        <w:rPr>
          <w:rFonts w:cs="B Nazanin" w:hint="cs"/>
          <w:sz w:val="24"/>
          <w:szCs w:val="24"/>
          <w:rtl/>
          <w:lang w:bidi="fa-IR"/>
        </w:rPr>
        <w:t>در این مقاله هدف</w:t>
      </w:r>
      <w:r w:rsidR="00063FB7" w:rsidRPr="00740A81">
        <w:rPr>
          <w:rFonts w:cs="B Nazanin" w:hint="cs"/>
          <w:sz w:val="24"/>
          <w:szCs w:val="24"/>
          <w:rtl/>
          <w:lang w:bidi="fa-IR"/>
        </w:rPr>
        <w:t xml:space="preserve"> اصلی</w:t>
      </w:r>
      <w:r w:rsidR="00302031" w:rsidRPr="00740A81">
        <w:rPr>
          <w:rFonts w:cs="B Nazanin" w:hint="cs"/>
          <w:sz w:val="24"/>
          <w:szCs w:val="24"/>
          <w:rtl/>
          <w:lang w:bidi="fa-IR"/>
        </w:rPr>
        <w:t xml:space="preserve"> </w:t>
      </w:r>
      <w:r w:rsidRPr="00740A81">
        <w:rPr>
          <w:rFonts w:cs="B Nazanin" w:hint="cs"/>
          <w:sz w:val="24"/>
          <w:szCs w:val="24"/>
          <w:rtl/>
          <w:lang w:bidi="fa-IR"/>
        </w:rPr>
        <w:t xml:space="preserve">ما ارایه مدلی ساده و در عین حال کارا برای تعقیب و محاصره‌ی یک هدف خارجی </w:t>
      </w:r>
      <w:r w:rsidR="00CF5083" w:rsidRPr="00740A81">
        <w:rPr>
          <w:rFonts w:cs="B Nazanin" w:hint="cs"/>
          <w:sz w:val="24"/>
          <w:szCs w:val="24"/>
          <w:rtl/>
          <w:lang w:bidi="fa-IR"/>
        </w:rPr>
        <w:t>توسط مجموعه‌ای از عامل</w:t>
      </w:r>
      <w:del w:id="312" w:author="SCICT" w:date="2012-12-17T00:11:00Z">
        <w:r w:rsidR="00CF5083" w:rsidRPr="00740A81" w:rsidDel="00933AC0">
          <w:rPr>
            <w:rFonts w:cs="B Nazanin" w:hint="cs"/>
            <w:sz w:val="24"/>
            <w:szCs w:val="24"/>
            <w:rtl/>
            <w:lang w:bidi="fa-IR"/>
          </w:rPr>
          <w:delText xml:space="preserve"> ها</w:delText>
        </w:r>
        <w:r w:rsidR="003B1530" w:rsidRPr="00740A81" w:rsidDel="00933AC0">
          <w:rPr>
            <w:rFonts w:cs="B Nazanin" w:hint="cs"/>
            <w:sz w:val="24"/>
            <w:szCs w:val="24"/>
            <w:rtl/>
            <w:lang w:bidi="fa-IR"/>
          </w:rPr>
          <w:delText xml:space="preserve"> </w:delText>
        </w:r>
      </w:del>
      <w:ins w:id="313" w:author="SCICT" w:date="2012-12-17T00:11:00Z">
        <w:r w:rsidR="00933AC0">
          <w:rPr>
            <w:rFonts w:cs="B Nazanin" w:hint="cs"/>
            <w:sz w:val="24"/>
            <w:szCs w:val="24"/>
            <w:rtl/>
            <w:lang w:bidi="fa-IR"/>
          </w:rPr>
          <w:t xml:space="preserve">‌ها </w:t>
        </w:r>
      </w:ins>
      <w:r w:rsidR="00E53AAD" w:rsidRPr="00740A81">
        <w:rPr>
          <w:rFonts w:cs="B Nazanin" w:hint="cs"/>
          <w:sz w:val="24"/>
          <w:szCs w:val="24"/>
          <w:rtl/>
          <w:lang w:bidi="fa-IR"/>
        </w:rPr>
        <w:t>است</w:t>
      </w:r>
      <w:r w:rsidR="00302031" w:rsidRPr="00740A81">
        <w:rPr>
          <w:rFonts w:cs="B Nazanin" w:hint="cs"/>
          <w:sz w:val="24"/>
          <w:szCs w:val="24"/>
          <w:rtl/>
          <w:lang w:bidi="fa-IR"/>
        </w:rPr>
        <w:t xml:space="preserve">. نگارندگان </w:t>
      </w:r>
      <w:r w:rsidR="0042422B" w:rsidRPr="00740A81">
        <w:rPr>
          <w:rFonts w:cs="B Nazanin" w:hint="cs"/>
          <w:sz w:val="24"/>
          <w:szCs w:val="24"/>
          <w:rtl/>
          <w:lang w:bidi="fa-IR"/>
        </w:rPr>
        <w:t xml:space="preserve">در این مقاله، </w:t>
      </w:r>
      <w:del w:id="314" w:author="Administrator" w:date="2012-12-14T21:09:00Z">
        <w:r w:rsidR="0042422B" w:rsidRPr="00740A81" w:rsidDel="00B548BC">
          <w:rPr>
            <w:rFonts w:cs="B Nazanin" w:hint="cs"/>
            <w:sz w:val="24"/>
            <w:szCs w:val="24"/>
            <w:rtl/>
            <w:lang w:bidi="fa-IR"/>
          </w:rPr>
          <w:delText>بمنظور</w:delText>
        </w:r>
      </w:del>
      <w:ins w:id="315" w:author="Administrator" w:date="2012-12-14T21:09:00Z">
        <w:r w:rsidR="00B548BC">
          <w:rPr>
            <w:rFonts w:cs="B Nazanin" w:hint="cs"/>
            <w:sz w:val="24"/>
            <w:szCs w:val="24"/>
            <w:rtl/>
            <w:lang w:bidi="fa-IR"/>
          </w:rPr>
          <w:t xml:space="preserve">به </w:t>
        </w:r>
        <w:r w:rsidR="00B548BC">
          <w:rPr>
            <w:rFonts w:cs="B Nazanin" w:hint="cs"/>
            <w:sz w:val="24"/>
            <w:szCs w:val="24"/>
            <w:rtl/>
            <w:lang w:bidi="fa-IR"/>
          </w:rPr>
          <w:lastRenderedPageBreak/>
          <w:t>منظور</w:t>
        </w:r>
      </w:ins>
      <w:r w:rsidR="0042422B" w:rsidRPr="00740A81">
        <w:rPr>
          <w:rFonts w:cs="B Nazanin" w:hint="cs"/>
          <w:sz w:val="24"/>
          <w:szCs w:val="24"/>
          <w:rtl/>
          <w:lang w:bidi="fa-IR"/>
        </w:rPr>
        <w:t xml:space="preserve"> هرچه بیشتر طبیعی شدن مدل هوش مصنوعی و کاهش نیاز به تبادل اطلاعات مابین عامل</w:t>
      </w:r>
      <w:del w:id="316" w:author="SCICT" w:date="2012-12-17T01:02:00Z">
        <w:r w:rsidR="0042422B" w:rsidRPr="00740A81" w:rsidDel="00E7498C">
          <w:rPr>
            <w:rFonts w:cs="B Nazanin" w:hint="cs"/>
            <w:sz w:val="24"/>
            <w:szCs w:val="24"/>
            <w:rtl/>
            <w:lang w:bidi="fa-IR"/>
          </w:rPr>
          <w:delText xml:space="preserve"> ها،</w:delText>
        </w:r>
      </w:del>
      <w:ins w:id="317" w:author="SCICT" w:date="2012-12-17T01:02:00Z">
        <w:r w:rsidR="00E7498C">
          <w:rPr>
            <w:rFonts w:cs="B Nazanin" w:hint="cs"/>
            <w:sz w:val="24"/>
            <w:szCs w:val="24"/>
            <w:rtl/>
            <w:lang w:bidi="fa-IR"/>
          </w:rPr>
          <w:t>‌ها،</w:t>
        </w:r>
      </w:ins>
      <w:r w:rsidR="0042422B" w:rsidRPr="00740A81">
        <w:rPr>
          <w:rFonts w:cs="B Nazanin" w:hint="cs"/>
          <w:sz w:val="24"/>
          <w:szCs w:val="24"/>
          <w:rtl/>
          <w:lang w:bidi="fa-IR"/>
        </w:rPr>
        <w:t xml:space="preserve"> </w:t>
      </w:r>
      <w:r w:rsidR="00302031" w:rsidRPr="00740A81">
        <w:rPr>
          <w:rFonts w:cs="B Nazanin" w:hint="cs"/>
          <w:sz w:val="24"/>
          <w:szCs w:val="24"/>
          <w:rtl/>
          <w:lang w:bidi="fa-IR"/>
        </w:rPr>
        <w:t xml:space="preserve">تاکید بر </w:t>
      </w:r>
      <w:r w:rsidRPr="00740A81">
        <w:rPr>
          <w:rFonts w:cs="B Nazanin" w:hint="cs"/>
          <w:sz w:val="24"/>
          <w:szCs w:val="24"/>
          <w:rtl/>
          <w:lang w:bidi="fa-IR"/>
        </w:rPr>
        <w:t xml:space="preserve">استفاده از </w:t>
      </w:r>
      <w:r w:rsidR="0042422B" w:rsidRPr="00740A81">
        <w:rPr>
          <w:rFonts w:cs="B Nazanin" w:hint="cs"/>
          <w:sz w:val="24"/>
          <w:szCs w:val="24"/>
          <w:rtl/>
          <w:lang w:bidi="fa-IR"/>
        </w:rPr>
        <w:t xml:space="preserve">روش </w:t>
      </w:r>
      <w:r w:rsidRPr="00740A81">
        <w:rPr>
          <w:rFonts w:cs="B Nazanin" w:hint="cs"/>
          <w:sz w:val="24"/>
          <w:szCs w:val="24"/>
          <w:rtl/>
          <w:lang w:bidi="fa-IR"/>
        </w:rPr>
        <w:t xml:space="preserve">رویداد </w:t>
      </w:r>
      <w:r w:rsidR="0042422B" w:rsidRPr="00740A81">
        <w:rPr>
          <w:rFonts w:cs="B Nazanin" w:hint="cs"/>
          <w:sz w:val="24"/>
          <w:szCs w:val="24"/>
          <w:rtl/>
          <w:lang w:bidi="fa-IR"/>
        </w:rPr>
        <w:t>محور</w:t>
      </w:r>
      <w:r w:rsidRPr="00740A81">
        <w:rPr>
          <w:rFonts w:cs="B Nazanin" w:hint="cs"/>
          <w:sz w:val="24"/>
          <w:szCs w:val="24"/>
          <w:rtl/>
          <w:lang w:bidi="fa-IR"/>
        </w:rPr>
        <w:t>، و نه مکان دقیق عامل</w:t>
      </w:r>
      <w:del w:id="318" w:author="SCICT" w:date="2012-12-17T00:11:00Z">
        <w:r w:rsidRPr="00740A81" w:rsidDel="00933AC0">
          <w:rPr>
            <w:rFonts w:cs="B Nazanin" w:hint="cs"/>
            <w:sz w:val="24"/>
            <w:szCs w:val="24"/>
            <w:rtl/>
            <w:lang w:bidi="fa-IR"/>
          </w:rPr>
          <w:delText xml:space="preserve"> ها</w:delText>
        </w:r>
        <w:r w:rsidR="0042422B" w:rsidRPr="00740A81" w:rsidDel="00933AC0">
          <w:rPr>
            <w:rFonts w:cs="B Nazanin" w:hint="cs"/>
            <w:sz w:val="24"/>
            <w:szCs w:val="24"/>
            <w:rtl/>
            <w:lang w:bidi="fa-IR"/>
          </w:rPr>
          <w:delText xml:space="preserve"> </w:delText>
        </w:r>
      </w:del>
      <w:ins w:id="319" w:author="SCICT" w:date="2012-12-17T00:11:00Z">
        <w:r w:rsidR="00933AC0">
          <w:rPr>
            <w:rFonts w:cs="B Nazanin" w:hint="cs"/>
            <w:sz w:val="24"/>
            <w:szCs w:val="24"/>
            <w:rtl/>
            <w:lang w:bidi="fa-IR"/>
          </w:rPr>
          <w:t xml:space="preserve">‌ها </w:t>
        </w:r>
      </w:ins>
      <w:r w:rsidR="0042422B" w:rsidRPr="00740A81">
        <w:rPr>
          <w:rFonts w:cs="B Nazanin" w:hint="cs"/>
          <w:sz w:val="24"/>
          <w:szCs w:val="24"/>
          <w:rtl/>
          <w:lang w:bidi="fa-IR"/>
        </w:rPr>
        <w:t xml:space="preserve">دارند. مدل پیشنهادی فوق </w:t>
      </w:r>
      <w:r w:rsidR="0042422B" w:rsidRPr="00740A81">
        <w:rPr>
          <w:rFonts w:cs="B Nazanin" w:hint="cs"/>
          <w:sz w:val="24"/>
          <w:szCs w:val="24"/>
          <w:rtl/>
        </w:rPr>
        <w:t>علاوه بر سرعت پردازش بالا و استفاده همزمان از دو ر</w:t>
      </w:r>
      <w:r w:rsidR="00A931E9" w:rsidRPr="00740A81">
        <w:rPr>
          <w:rFonts w:cs="B Nazanin" w:hint="cs"/>
          <w:sz w:val="24"/>
          <w:szCs w:val="24"/>
          <w:rtl/>
        </w:rPr>
        <w:t>وش هوش مصنوعی توزیع شده و مرکزی و</w:t>
      </w:r>
      <w:r w:rsidR="0042422B" w:rsidRPr="00740A81">
        <w:rPr>
          <w:rFonts w:cs="B Nazanin" w:hint="cs"/>
          <w:sz w:val="24"/>
          <w:szCs w:val="24"/>
          <w:rtl/>
        </w:rPr>
        <w:t xml:space="preserve"> بدون استفاده از ترفندهای رایج </w:t>
      </w:r>
      <w:del w:id="320" w:author="SCICT" w:date="2012-12-17T01:03:00Z">
        <w:r w:rsidR="0042422B" w:rsidRPr="00740A81" w:rsidDel="00E7498C">
          <w:rPr>
            <w:rFonts w:cs="B Nazanin" w:hint="cs"/>
            <w:sz w:val="24"/>
            <w:szCs w:val="24"/>
            <w:rtl/>
          </w:rPr>
          <w:delText xml:space="preserve">بازیهای </w:delText>
        </w:r>
      </w:del>
      <w:ins w:id="321" w:author="SCICT" w:date="2012-12-17T01:03:00Z">
        <w:r w:rsidR="00E7498C" w:rsidRPr="00740A81">
          <w:rPr>
            <w:rFonts w:cs="B Nazanin" w:hint="cs"/>
            <w:sz w:val="24"/>
            <w:szCs w:val="24"/>
            <w:rtl/>
          </w:rPr>
          <w:t>باز</w:t>
        </w:r>
        <w:r w:rsidR="00E7498C">
          <w:rPr>
            <w:rFonts w:cs="B Nazanin" w:hint="cs"/>
            <w:sz w:val="24"/>
            <w:szCs w:val="24"/>
            <w:rtl/>
          </w:rPr>
          <w:t>ی‌</w:t>
        </w:r>
        <w:r w:rsidR="00E7498C" w:rsidRPr="00740A81">
          <w:rPr>
            <w:rFonts w:cs="B Nazanin" w:hint="cs"/>
            <w:sz w:val="24"/>
            <w:szCs w:val="24"/>
            <w:rtl/>
          </w:rPr>
          <w:t xml:space="preserve">های </w:t>
        </w:r>
      </w:ins>
      <w:r w:rsidR="0042422B" w:rsidRPr="00740A81">
        <w:rPr>
          <w:rFonts w:cs="B Nazanin" w:hint="cs"/>
          <w:sz w:val="24"/>
          <w:szCs w:val="24"/>
          <w:rtl/>
        </w:rPr>
        <w:t xml:space="preserve">امروزی، که مکان و مشخصات بازیکن را تمام عامل‌ها همیشه در اختیار دارند و باعث مصنوعی شدن هوش مصنوعی بازی می‌شود، باعث ایجاد محیطی پویا و در عین حال سبک از لحاظ پردازشی، برای کاربران </w:t>
      </w:r>
      <w:r w:rsidR="00CA2B4F" w:rsidRPr="00740A81">
        <w:rPr>
          <w:rFonts w:cs="B Nazanin" w:hint="cs"/>
          <w:sz w:val="24"/>
          <w:szCs w:val="24"/>
          <w:rtl/>
        </w:rPr>
        <w:t>می‌شود.</w:t>
      </w:r>
    </w:p>
    <w:p w:rsidR="006361E8" w:rsidRPr="002E1149" w:rsidRDefault="006361E8" w:rsidP="00B11543">
      <w:pPr>
        <w:bidi/>
        <w:jc w:val="lowKashida"/>
        <w:rPr>
          <w:rFonts w:cs="B Titr"/>
          <w:sz w:val="18"/>
          <w:szCs w:val="18"/>
        </w:rPr>
      </w:pPr>
      <w:r w:rsidRPr="008C3514">
        <w:rPr>
          <w:rFonts w:cs="B Titr" w:hint="cs"/>
          <w:sz w:val="24"/>
          <w:szCs w:val="24"/>
          <w:rtl/>
        </w:rPr>
        <w:t>مراجع:</w:t>
      </w:r>
    </w:p>
    <w:p w:rsidR="00F33937" w:rsidRDefault="006A64C1">
      <w:pPr>
        <w:jc w:val="lowKashida"/>
        <w:rPr>
          <w:rFonts w:cs="B Nazanin"/>
          <w:sz w:val="18"/>
          <w:szCs w:val="18"/>
        </w:rPr>
        <w:pPrChange w:id="322" w:author="Administrator" w:date="2012-12-14T21:15:00Z">
          <w:pPr>
            <w:bidi/>
            <w:jc w:val="lowKashida"/>
          </w:pPr>
        </w:pPrChange>
      </w:pPr>
      <w:r w:rsidRPr="002E1149">
        <w:rPr>
          <w:rFonts w:cs="B Nazanin"/>
          <w:sz w:val="18"/>
          <w:szCs w:val="18"/>
        </w:rPr>
        <w:t xml:space="preserve">[1] Russell, Stuart J.; </w:t>
      </w:r>
      <w:proofErr w:type="spellStart"/>
      <w:r w:rsidRPr="002E1149">
        <w:rPr>
          <w:rFonts w:cs="B Nazanin"/>
          <w:sz w:val="18"/>
          <w:szCs w:val="18"/>
        </w:rPr>
        <w:t>Norvig</w:t>
      </w:r>
      <w:proofErr w:type="spellEnd"/>
      <w:r w:rsidRPr="002E1149">
        <w:rPr>
          <w:rFonts w:cs="B Nazanin"/>
          <w:sz w:val="18"/>
          <w:szCs w:val="18"/>
        </w:rPr>
        <w:t>, Peter (2003), Artificial Intelligence: A Modern Approach (2nd ed.), Upper Saddle River, New Jersey: Prentice Hall, ISBN 0-13-790395-2</w:t>
      </w:r>
    </w:p>
    <w:p w:rsidR="00F33937" w:rsidRDefault="009946AE">
      <w:pPr>
        <w:jc w:val="lowKashida"/>
        <w:rPr>
          <w:rFonts w:cs="B Nazanin"/>
          <w:sz w:val="18"/>
          <w:szCs w:val="18"/>
        </w:rPr>
        <w:pPrChange w:id="323" w:author="Administrator" w:date="2012-12-14T21:15:00Z">
          <w:pPr>
            <w:bidi/>
            <w:jc w:val="lowKashida"/>
          </w:pPr>
        </w:pPrChange>
      </w:pPr>
      <w:r>
        <w:rPr>
          <w:rFonts w:cs="B Nazanin"/>
          <w:sz w:val="18"/>
          <w:szCs w:val="18"/>
        </w:rPr>
        <w:t xml:space="preserve">[2] </w:t>
      </w:r>
      <w:r w:rsidRPr="009946AE">
        <w:rPr>
          <w:rFonts w:cs="B Nazanin"/>
          <w:sz w:val="18"/>
          <w:szCs w:val="18"/>
        </w:rPr>
        <w:t xml:space="preserve">Gerhard </w:t>
      </w:r>
      <w:proofErr w:type="gramStart"/>
      <w:r w:rsidRPr="009946AE">
        <w:rPr>
          <w:rFonts w:cs="B Nazanin"/>
          <w:sz w:val="18"/>
          <w:szCs w:val="18"/>
        </w:rPr>
        <w:t>Weiss</w:t>
      </w:r>
      <w:r>
        <w:rPr>
          <w:rFonts w:cs="B Nazanin"/>
          <w:sz w:val="18"/>
          <w:szCs w:val="18"/>
        </w:rPr>
        <w:t xml:space="preserve"> ,</w:t>
      </w:r>
      <w:proofErr w:type="gramEnd"/>
      <w:r>
        <w:rPr>
          <w:rFonts w:cs="B Nazanin"/>
          <w:sz w:val="18"/>
          <w:szCs w:val="18"/>
        </w:rPr>
        <w:t xml:space="preserve"> </w:t>
      </w:r>
      <w:proofErr w:type="spellStart"/>
      <w:r w:rsidRPr="009946AE">
        <w:rPr>
          <w:rFonts w:cs="B Nazanin"/>
          <w:sz w:val="18"/>
          <w:szCs w:val="18"/>
        </w:rPr>
        <w:t>Multiagent</w:t>
      </w:r>
      <w:proofErr w:type="spellEnd"/>
      <w:r w:rsidRPr="009946AE">
        <w:rPr>
          <w:rFonts w:cs="B Nazanin"/>
          <w:sz w:val="18"/>
          <w:szCs w:val="18"/>
        </w:rPr>
        <w:t xml:space="preserve"> Systems: A Modern Approach to Distributed Artificial Intelligence</w:t>
      </w:r>
      <w:r>
        <w:rPr>
          <w:rFonts w:cs="B Nazanin"/>
          <w:sz w:val="18"/>
          <w:szCs w:val="18"/>
        </w:rPr>
        <w:t xml:space="preserve">, </w:t>
      </w:r>
      <w:r w:rsidRPr="009946AE">
        <w:rPr>
          <w:rFonts w:cs="B Nazanin"/>
          <w:sz w:val="18"/>
          <w:szCs w:val="18"/>
        </w:rPr>
        <w:t xml:space="preserve">The MIT Press </w:t>
      </w:r>
      <w:r>
        <w:rPr>
          <w:rFonts w:cs="B Nazanin"/>
          <w:sz w:val="18"/>
          <w:szCs w:val="18"/>
        </w:rPr>
        <w:t>1999,</w:t>
      </w:r>
      <w:r w:rsidRPr="009946AE">
        <w:t xml:space="preserve"> </w:t>
      </w:r>
      <w:r w:rsidRPr="002E1149">
        <w:rPr>
          <w:rFonts w:cs="B Nazanin"/>
          <w:sz w:val="18"/>
          <w:szCs w:val="18"/>
        </w:rPr>
        <w:t>ISBN</w:t>
      </w:r>
      <w:r w:rsidRPr="009946AE">
        <w:rPr>
          <w:rFonts w:cs="B Nazanin"/>
          <w:sz w:val="18"/>
          <w:szCs w:val="18"/>
        </w:rPr>
        <w:t xml:space="preserve"> </w:t>
      </w:r>
      <w:r>
        <w:rPr>
          <w:rFonts w:cs="B Nazanin"/>
          <w:sz w:val="18"/>
          <w:szCs w:val="18"/>
        </w:rPr>
        <w:t xml:space="preserve"> </w:t>
      </w:r>
      <w:r w:rsidRPr="009946AE">
        <w:rPr>
          <w:rFonts w:cs="B Nazanin"/>
          <w:sz w:val="18"/>
          <w:szCs w:val="18"/>
        </w:rPr>
        <w:t>978-0262232036</w:t>
      </w:r>
    </w:p>
    <w:p w:rsidR="00F33937" w:rsidRDefault="006A64C1">
      <w:pPr>
        <w:autoSpaceDE w:val="0"/>
        <w:autoSpaceDN w:val="0"/>
        <w:adjustRightInd w:val="0"/>
        <w:spacing w:after="0" w:line="240" w:lineRule="auto"/>
        <w:jc w:val="lowKashida"/>
        <w:rPr>
          <w:ins w:id="324" w:author="Administrator" w:date="2012-12-14T21:14:00Z"/>
          <w:rFonts w:cs="Times New Roman"/>
          <w:sz w:val="18"/>
          <w:szCs w:val="18"/>
        </w:rPr>
        <w:pPrChange w:id="325" w:author="Administrator" w:date="2012-12-14T21:15:00Z">
          <w:pPr>
            <w:autoSpaceDE w:val="0"/>
            <w:autoSpaceDN w:val="0"/>
            <w:bidi/>
            <w:adjustRightInd w:val="0"/>
            <w:spacing w:after="0" w:line="240" w:lineRule="auto"/>
            <w:jc w:val="lowKashida"/>
          </w:pPr>
        </w:pPrChange>
      </w:pPr>
      <w:r w:rsidRPr="002E1149">
        <w:rPr>
          <w:rFonts w:cs="B Nazanin"/>
          <w:sz w:val="18"/>
          <w:szCs w:val="18"/>
        </w:rPr>
        <w:t>[</w:t>
      </w:r>
      <w:r w:rsidR="009946AE">
        <w:rPr>
          <w:rFonts w:cs="B Nazanin"/>
          <w:sz w:val="18"/>
          <w:szCs w:val="18"/>
        </w:rPr>
        <w:t>3</w:t>
      </w:r>
      <w:r w:rsidR="00B87A87" w:rsidRPr="002E1149">
        <w:rPr>
          <w:rFonts w:cs="B Nazanin"/>
          <w:sz w:val="18"/>
          <w:szCs w:val="18"/>
        </w:rPr>
        <w:t>]</w:t>
      </w:r>
      <w:r w:rsidR="00B87A87" w:rsidRPr="002E1149">
        <w:rPr>
          <w:rFonts w:cs="B Nazanin"/>
          <w:sz w:val="18"/>
          <w:szCs w:val="18"/>
          <w:rtl/>
        </w:rPr>
        <w:t xml:space="preserve"> </w:t>
      </w:r>
      <w:r w:rsidR="00B87A87" w:rsidRPr="002E1149">
        <w:rPr>
          <w:rFonts w:cs="B Nazanin"/>
          <w:sz w:val="18"/>
          <w:szCs w:val="18"/>
        </w:rPr>
        <w:t>Xiao</w:t>
      </w:r>
      <w:r w:rsidR="00B87A87" w:rsidRPr="002E1149">
        <w:rPr>
          <w:rFonts w:cs="Times New Roman"/>
          <w:sz w:val="18"/>
          <w:szCs w:val="18"/>
        </w:rPr>
        <w:t xml:space="preserve"> Cui; </w:t>
      </w:r>
      <w:proofErr w:type="spellStart"/>
      <w:r w:rsidR="00B87A87" w:rsidRPr="002E1149">
        <w:rPr>
          <w:rFonts w:cs="Times New Roman"/>
          <w:sz w:val="18"/>
          <w:szCs w:val="18"/>
        </w:rPr>
        <w:t>Hao</w:t>
      </w:r>
      <w:proofErr w:type="spellEnd"/>
      <w:r w:rsidR="00B87A87" w:rsidRPr="002E1149">
        <w:rPr>
          <w:rFonts w:cs="Times New Roman"/>
          <w:sz w:val="18"/>
          <w:szCs w:val="18"/>
        </w:rPr>
        <w:t xml:space="preserve"> Shi, </w:t>
      </w:r>
      <w:r w:rsidR="00B87A87" w:rsidRPr="002E1149">
        <w:rPr>
          <w:rFonts w:eastAsia="TimesNewRoman" w:cs="TimesNewRoman"/>
          <w:sz w:val="18"/>
          <w:szCs w:val="18"/>
        </w:rPr>
        <w:t>“</w:t>
      </w:r>
      <w:r w:rsidR="00B87A87" w:rsidRPr="002E1149">
        <w:rPr>
          <w:rFonts w:cs="Century"/>
          <w:sz w:val="18"/>
          <w:szCs w:val="18"/>
        </w:rPr>
        <w:t xml:space="preserve">A*-based </w:t>
      </w:r>
      <w:proofErr w:type="spellStart"/>
      <w:r w:rsidR="00B87A87" w:rsidRPr="002E1149">
        <w:rPr>
          <w:rFonts w:cs="Century"/>
          <w:sz w:val="18"/>
          <w:szCs w:val="18"/>
        </w:rPr>
        <w:t>Pathfinding</w:t>
      </w:r>
      <w:proofErr w:type="spellEnd"/>
      <w:r w:rsidR="00B87A87" w:rsidRPr="002E1149">
        <w:rPr>
          <w:rFonts w:cs="Century"/>
          <w:sz w:val="18"/>
          <w:szCs w:val="18"/>
        </w:rPr>
        <w:t xml:space="preserve"> in Modern Computer Games</w:t>
      </w:r>
      <w:r w:rsidR="00B87A87" w:rsidRPr="002E1149">
        <w:rPr>
          <w:rFonts w:eastAsia="TimesNewRoman" w:cs="TimesNewRoman"/>
          <w:sz w:val="18"/>
          <w:szCs w:val="18"/>
        </w:rPr>
        <w:t xml:space="preserve">” </w:t>
      </w:r>
      <w:r w:rsidR="00B87A87" w:rsidRPr="002E1149">
        <w:rPr>
          <w:rFonts w:cs="Times New Roman"/>
          <w:sz w:val="18"/>
          <w:szCs w:val="18"/>
        </w:rPr>
        <w:t>IJCSNS International Journal of Computer Science and Network Security, VOL.11 No.1, January 2011</w:t>
      </w:r>
    </w:p>
    <w:p w:rsidR="00F33937" w:rsidRDefault="0034646E">
      <w:pPr>
        <w:autoSpaceDE w:val="0"/>
        <w:autoSpaceDN w:val="0"/>
        <w:adjustRightInd w:val="0"/>
        <w:spacing w:after="0" w:line="240" w:lineRule="auto"/>
        <w:jc w:val="lowKashida"/>
        <w:rPr>
          <w:ins w:id="326" w:author="Administrator" w:date="2012-12-14T21:15:00Z"/>
          <w:rFonts w:cs="B Nazanin"/>
          <w:sz w:val="18"/>
          <w:szCs w:val="18"/>
        </w:rPr>
        <w:pPrChange w:id="327" w:author="Administrator" w:date="2012-12-14T21:15:00Z">
          <w:pPr>
            <w:autoSpaceDE w:val="0"/>
            <w:autoSpaceDN w:val="0"/>
            <w:bidi/>
            <w:adjustRightInd w:val="0"/>
            <w:spacing w:after="0" w:line="240" w:lineRule="auto"/>
            <w:jc w:val="lowKashida"/>
          </w:pPr>
        </w:pPrChange>
      </w:pPr>
      <w:r w:rsidRPr="002E1149">
        <w:rPr>
          <w:rFonts w:cs="B Nazanin"/>
          <w:sz w:val="18"/>
          <w:szCs w:val="18"/>
        </w:rPr>
        <w:br/>
      </w:r>
      <w:r w:rsidR="00B87A87" w:rsidRPr="002E1149">
        <w:rPr>
          <w:rFonts w:cs="B Nazanin"/>
          <w:sz w:val="18"/>
          <w:szCs w:val="18"/>
        </w:rPr>
        <w:t>[</w:t>
      </w:r>
      <w:r w:rsidR="009946AE">
        <w:rPr>
          <w:rFonts w:cs="B Nazanin"/>
          <w:sz w:val="18"/>
          <w:szCs w:val="18"/>
        </w:rPr>
        <w:t>4</w:t>
      </w:r>
      <w:r w:rsidR="00B87A87" w:rsidRPr="002E1149">
        <w:rPr>
          <w:rFonts w:cs="B Nazanin"/>
          <w:sz w:val="18"/>
          <w:szCs w:val="18"/>
        </w:rPr>
        <w:t>]</w:t>
      </w:r>
      <w:r w:rsidR="00B87A87" w:rsidRPr="002E1149">
        <w:rPr>
          <w:sz w:val="18"/>
          <w:szCs w:val="18"/>
        </w:rPr>
        <w:t xml:space="preserve"> </w:t>
      </w:r>
      <w:proofErr w:type="spellStart"/>
      <w:r w:rsidR="00B87A87" w:rsidRPr="002E1149">
        <w:rPr>
          <w:rFonts w:cs="B Nazanin"/>
          <w:sz w:val="18"/>
          <w:szCs w:val="18"/>
        </w:rPr>
        <w:t>Godsil</w:t>
      </w:r>
      <w:proofErr w:type="spellEnd"/>
      <w:r w:rsidR="00B87A87" w:rsidRPr="002E1149">
        <w:rPr>
          <w:rFonts w:cs="B Nazanin"/>
          <w:sz w:val="18"/>
          <w:szCs w:val="18"/>
        </w:rPr>
        <w:t xml:space="preserve">, Chris; </w:t>
      </w:r>
      <w:proofErr w:type="spellStart"/>
      <w:r w:rsidR="00B87A87" w:rsidRPr="002E1149">
        <w:rPr>
          <w:rFonts w:cs="B Nazanin"/>
          <w:sz w:val="18"/>
          <w:szCs w:val="18"/>
        </w:rPr>
        <w:t>Royle</w:t>
      </w:r>
      <w:proofErr w:type="spellEnd"/>
      <w:r w:rsidR="00B87A87" w:rsidRPr="002E1149">
        <w:rPr>
          <w:rFonts w:cs="B Nazanin"/>
          <w:sz w:val="18"/>
          <w:szCs w:val="18"/>
        </w:rPr>
        <w:t>, Gordon Algebraic Graph Theory, Springer (2001), ISBN 0-387-95241-1, p.164</w:t>
      </w:r>
    </w:p>
    <w:p w:rsidR="00F33937" w:rsidRDefault="00F33937">
      <w:pPr>
        <w:autoSpaceDE w:val="0"/>
        <w:autoSpaceDN w:val="0"/>
        <w:adjustRightInd w:val="0"/>
        <w:spacing w:after="0" w:line="240" w:lineRule="auto"/>
        <w:jc w:val="lowKashida"/>
        <w:rPr>
          <w:rFonts w:cs="B Nazanin"/>
          <w:sz w:val="18"/>
          <w:szCs w:val="18"/>
        </w:rPr>
        <w:pPrChange w:id="328" w:author="Administrator" w:date="2012-12-14T21:15:00Z">
          <w:pPr>
            <w:autoSpaceDE w:val="0"/>
            <w:autoSpaceDN w:val="0"/>
            <w:bidi/>
            <w:adjustRightInd w:val="0"/>
            <w:spacing w:after="0" w:line="240" w:lineRule="auto"/>
            <w:jc w:val="lowKashida"/>
          </w:pPr>
        </w:pPrChange>
      </w:pPr>
    </w:p>
    <w:p w:rsidR="00F33937" w:rsidRDefault="00B87A87">
      <w:pPr>
        <w:jc w:val="lowKashida"/>
        <w:rPr>
          <w:rFonts w:cs="B Nazanin"/>
          <w:sz w:val="18"/>
          <w:szCs w:val="18"/>
        </w:rPr>
        <w:pPrChange w:id="329" w:author="Administrator" w:date="2012-12-14T21:15:00Z">
          <w:pPr>
            <w:bidi/>
            <w:jc w:val="lowKashida"/>
          </w:pPr>
        </w:pPrChange>
      </w:pPr>
      <w:r w:rsidRPr="002E1149">
        <w:rPr>
          <w:rFonts w:cs="B Nazanin"/>
          <w:sz w:val="18"/>
          <w:szCs w:val="18"/>
        </w:rPr>
        <w:t>[</w:t>
      </w:r>
      <w:r w:rsidR="009946AE">
        <w:rPr>
          <w:rFonts w:cs="B Nazanin"/>
          <w:sz w:val="18"/>
          <w:szCs w:val="18"/>
        </w:rPr>
        <w:t>5</w:t>
      </w:r>
      <w:r w:rsidRPr="002E1149">
        <w:rPr>
          <w:rFonts w:cs="B Nazanin"/>
          <w:sz w:val="18"/>
          <w:szCs w:val="18"/>
        </w:rPr>
        <w:t xml:space="preserve">] </w:t>
      </w:r>
      <w:r w:rsidR="002E1149" w:rsidRPr="002E1149">
        <w:rPr>
          <w:rFonts w:cs="B Nazanin"/>
          <w:sz w:val="18"/>
          <w:szCs w:val="18"/>
        </w:rPr>
        <w:t xml:space="preserve">Thomas A. </w:t>
      </w:r>
      <w:proofErr w:type="spellStart"/>
      <w:proofErr w:type="gramStart"/>
      <w:r w:rsidR="002E1149" w:rsidRPr="002E1149">
        <w:rPr>
          <w:rFonts w:cs="B Nazanin"/>
          <w:sz w:val="18"/>
          <w:szCs w:val="18"/>
        </w:rPr>
        <w:t>Sudkamp</w:t>
      </w:r>
      <w:proofErr w:type="spellEnd"/>
      <w:r w:rsidR="002E1149" w:rsidRPr="002E1149">
        <w:rPr>
          <w:rFonts w:cs="B Nazanin"/>
          <w:sz w:val="18"/>
          <w:szCs w:val="18"/>
        </w:rPr>
        <w:t xml:space="preserve"> ,</w:t>
      </w:r>
      <w:proofErr w:type="gramEnd"/>
      <w:r w:rsidR="002E1149" w:rsidRPr="002E1149">
        <w:rPr>
          <w:sz w:val="18"/>
          <w:szCs w:val="18"/>
        </w:rPr>
        <w:t xml:space="preserve"> </w:t>
      </w:r>
      <w:r w:rsidR="002E1149" w:rsidRPr="002E1149">
        <w:rPr>
          <w:rFonts w:cs="B Nazanin"/>
          <w:sz w:val="18"/>
          <w:szCs w:val="18"/>
        </w:rPr>
        <w:t xml:space="preserve">Languages and Machines: An Introduction to the Theory of Computer Science </w:t>
      </w:r>
      <w:r w:rsidRPr="002E1149">
        <w:rPr>
          <w:rFonts w:cs="B Nazanin"/>
          <w:sz w:val="18"/>
          <w:szCs w:val="18"/>
        </w:rPr>
        <w:t xml:space="preserve"> (</w:t>
      </w:r>
      <w:r w:rsidR="002E1149" w:rsidRPr="002E1149">
        <w:rPr>
          <w:rFonts w:cs="B Nazanin"/>
          <w:sz w:val="18"/>
          <w:szCs w:val="18"/>
        </w:rPr>
        <w:t>3</w:t>
      </w:r>
      <w:r w:rsidRPr="002E1149">
        <w:rPr>
          <w:rFonts w:cs="B Nazanin"/>
          <w:sz w:val="18"/>
          <w:szCs w:val="18"/>
        </w:rPr>
        <w:t xml:space="preserve">nd ed.), </w:t>
      </w:r>
      <w:r w:rsidR="002E1149" w:rsidRPr="002E1149">
        <w:rPr>
          <w:rFonts w:cs="B Nazanin"/>
          <w:sz w:val="18"/>
          <w:szCs w:val="18"/>
        </w:rPr>
        <w:t>Addison-Wesley PublishingCo.2007, ISBN 978-0321322210</w:t>
      </w:r>
    </w:p>
    <w:p w:rsidR="00B87A87" w:rsidRPr="00CB6D87" w:rsidRDefault="00B87A87" w:rsidP="00CB6D87">
      <w:pPr>
        <w:pStyle w:val="Caption"/>
        <w:bidi/>
        <w:jc w:val="center"/>
        <w:rPr>
          <w:rFonts w:cs="B Nazanin"/>
          <w:b w:val="0"/>
          <w:bCs w:val="0"/>
          <w:rtl/>
        </w:rPr>
      </w:pPr>
    </w:p>
    <w:p w:rsidR="0034646E" w:rsidRPr="008C3514" w:rsidRDefault="0034646E" w:rsidP="00B11543">
      <w:pPr>
        <w:bidi/>
        <w:jc w:val="lowKashida"/>
        <w:rPr>
          <w:rFonts w:cs="B Nazanin"/>
          <w:sz w:val="24"/>
          <w:szCs w:val="24"/>
          <w:rtl/>
        </w:rPr>
      </w:pPr>
    </w:p>
    <w:p w:rsidR="006361E8" w:rsidRPr="008C3514" w:rsidRDefault="006361E8" w:rsidP="00B11543">
      <w:pPr>
        <w:bidi/>
        <w:jc w:val="lowKashida"/>
        <w:rPr>
          <w:rFonts w:cs="B Nazanin"/>
          <w:sz w:val="24"/>
          <w:szCs w:val="24"/>
        </w:rPr>
      </w:pPr>
    </w:p>
    <w:sectPr w:rsidR="006361E8" w:rsidRPr="008C3514" w:rsidSect="009A77A7">
      <w:type w:val="continuous"/>
      <w:pgSz w:w="12240" w:h="15840"/>
      <w:pgMar w:top="1440" w:right="1440" w:bottom="1440" w:left="1440" w:header="720" w:footer="720" w:gutter="0"/>
      <w:cols w:num="2" w:space="72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937" w:rsidRDefault="00F33937" w:rsidP="00443752">
      <w:pPr>
        <w:spacing w:after="0" w:line="240" w:lineRule="auto"/>
      </w:pPr>
      <w:r>
        <w:separator/>
      </w:r>
    </w:p>
  </w:endnote>
  <w:endnote w:type="continuationSeparator" w:id="1">
    <w:p w:rsidR="00F33937" w:rsidRDefault="00F33937" w:rsidP="004437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
    <w:altName w:val="MS Mincho"/>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937" w:rsidRDefault="00F33937" w:rsidP="00443752">
      <w:pPr>
        <w:spacing w:after="0" w:line="240" w:lineRule="auto"/>
      </w:pPr>
      <w:r>
        <w:separator/>
      </w:r>
    </w:p>
  </w:footnote>
  <w:footnote w:type="continuationSeparator" w:id="1">
    <w:p w:rsidR="00F33937" w:rsidRDefault="00F33937" w:rsidP="00443752">
      <w:pPr>
        <w:spacing w:after="0" w:line="240" w:lineRule="auto"/>
      </w:pPr>
      <w:r>
        <w:continuationSeparator/>
      </w:r>
    </w:p>
  </w:footnote>
  <w:footnote w:id="2">
    <w:p w:rsidR="00F33937" w:rsidRDefault="00F33937">
      <w:pPr>
        <w:pStyle w:val="FootnoteText"/>
      </w:pPr>
      <w:r>
        <w:rPr>
          <w:rStyle w:val="FootnoteReference"/>
        </w:rPr>
        <w:footnoteRef/>
      </w:r>
      <w:r>
        <w:t xml:space="preserve"> Adjacent Matrix</w:t>
      </w:r>
    </w:p>
  </w:footnote>
  <w:footnote w:id="3">
    <w:p w:rsidR="00F33937" w:rsidRDefault="00F33937">
      <w:pPr>
        <w:pStyle w:val="FootnoteText"/>
      </w:pPr>
      <w:r>
        <w:rPr>
          <w:rStyle w:val="FootnoteReference"/>
        </w:rPr>
        <w:footnoteRef/>
      </w:r>
      <w:r>
        <w:t xml:space="preserve"> Chase</w:t>
      </w:r>
    </w:p>
  </w:footnote>
  <w:footnote w:id="4">
    <w:p w:rsidR="00F33937" w:rsidRDefault="00F33937">
      <w:pPr>
        <w:pStyle w:val="FootnoteText"/>
      </w:pPr>
      <w:r>
        <w:rPr>
          <w:rStyle w:val="FootnoteReference"/>
        </w:rPr>
        <w:footnoteRef/>
      </w:r>
      <w:r>
        <w:t xml:space="preserve"> Doubtful</w:t>
      </w:r>
    </w:p>
  </w:footnote>
  <w:footnote w:id="5">
    <w:p w:rsidR="00F33937" w:rsidRDefault="00F33937">
      <w:pPr>
        <w:pStyle w:val="FootnoteText"/>
      </w:pPr>
      <w:r>
        <w:rPr>
          <w:rStyle w:val="FootnoteReference"/>
        </w:rPr>
        <w:footnoteRef/>
      </w:r>
      <w:r>
        <w:t xml:space="preserve"> Chase</w:t>
      </w:r>
    </w:p>
  </w:footnote>
  <w:footnote w:id="6">
    <w:p w:rsidR="00F33937" w:rsidRDefault="00F33937">
      <w:pPr>
        <w:pStyle w:val="FootnoteText"/>
      </w:pPr>
      <w:r>
        <w:rPr>
          <w:rStyle w:val="FootnoteReference"/>
        </w:rPr>
        <w:footnoteRef/>
      </w:r>
      <w:r>
        <w:t xml:space="preserve"> Decide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CC6"/>
    <w:multiLevelType w:val="hybridMultilevel"/>
    <w:tmpl w:val="3FB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12854"/>
    <w:multiLevelType w:val="hybridMultilevel"/>
    <w:tmpl w:val="65B09DAA"/>
    <w:lvl w:ilvl="0" w:tplc="1560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C092C"/>
    <w:multiLevelType w:val="hybridMultilevel"/>
    <w:tmpl w:val="7B8E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8366F"/>
    <w:multiLevelType w:val="hybridMultilevel"/>
    <w:tmpl w:val="9E9A2AC8"/>
    <w:lvl w:ilvl="0" w:tplc="A89AC2D4">
      <w:start w:val="1"/>
      <w:numFmt w:val="decimal"/>
      <w:lvlText w:val="%1."/>
      <w:lvlJc w:val="left"/>
      <w:pPr>
        <w:ind w:left="720" w:hanging="360"/>
      </w:pPr>
      <w:rPr>
        <w:rFonts w:cs="B Tit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E0FC1"/>
    <w:multiLevelType w:val="hybridMultilevel"/>
    <w:tmpl w:val="C71AAC58"/>
    <w:lvl w:ilvl="0" w:tplc="96CC96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hdrShapeDefaults>
    <o:shapedefaults v:ext="edit" spidmax="11265"/>
  </w:hdrShapeDefaults>
  <w:footnotePr>
    <w:footnote w:id="0"/>
    <w:footnote w:id="1"/>
  </w:footnotePr>
  <w:endnotePr>
    <w:endnote w:id="0"/>
    <w:endnote w:id="1"/>
  </w:endnotePr>
  <w:compat/>
  <w:rsids>
    <w:rsidRoot w:val="00BA2F58"/>
    <w:rsid w:val="00001AFF"/>
    <w:rsid w:val="00007DDD"/>
    <w:rsid w:val="000109B4"/>
    <w:rsid w:val="00013424"/>
    <w:rsid w:val="00016174"/>
    <w:rsid w:val="00020996"/>
    <w:rsid w:val="000268B6"/>
    <w:rsid w:val="00034667"/>
    <w:rsid w:val="00061B0A"/>
    <w:rsid w:val="00063FB7"/>
    <w:rsid w:val="000671D8"/>
    <w:rsid w:val="0007032D"/>
    <w:rsid w:val="00081D44"/>
    <w:rsid w:val="00081F0C"/>
    <w:rsid w:val="00083B3D"/>
    <w:rsid w:val="000B604E"/>
    <w:rsid w:val="000C1550"/>
    <w:rsid w:val="000C17AE"/>
    <w:rsid w:val="000C6940"/>
    <w:rsid w:val="000D629F"/>
    <w:rsid w:val="000F66ED"/>
    <w:rsid w:val="00116463"/>
    <w:rsid w:val="00124860"/>
    <w:rsid w:val="00124CAA"/>
    <w:rsid w:val="00135A4F"/>
    <w:rsid w:val="00135FA8"/>
    <w:rsid w:val="001827A3"/>
    <w:rsid w:val="0018419F"/>
    <w:rsid w:val="0019266E"/>
    <w:rsid w:val="001937A0"/>
    <w:rsid w:val="00194D28"/>
    <w:rsid w:val="001979AD"/>
    <w:rsid w:val="001A03A5"/>
    <w:rsid w:val="001C0C00"/>
    <w:rsid w:val="001C21C5"/>
    <w:rsid w:val="001E49E1"/>
    <w:rsid w:val="00210A14"/>
    <w:rsid w:val="00217834"/>
    <w:rsid w:val="00227034"/>
    <w:rsid w:val="0024154B"/>
    <w:rsid w:val="00245E98"/>
    <w:rsid w:val="00256E12"/>
    <w:rsid w:val="002605BD"/>
    <w:rsid w:val="00282EDE"/>
    <w:rsid w:val="00284E7C"/>
    <w:rsid w:val="0029019E"/>
    <w:rsid w:val="00293CC7"/>
    <w:rsid w:val="002A145A"/>
    <w:rsid w:val="002A3B2F"/>
    <w:rsid w:val="002B316F"/>
    <w:rsid w:val="002B5563"/>
    <w:rsid w:val="002D240A"/>
    <w:rsid w:val="002D62FD"/>
    <w:rsid w:val="002E05EC"/>
    <w:rsid w:val="002E1149"/>
    <w:rsid w:val="002E5A64"/>
    <w:rsid w:val="002E5B13"/>
    <w:rsid w:val="00302031"/>
    <w:rsid w:val="00306877"/>
    <w:rsid w:val="00311540"/>
    <w:rsid w:val="0031183C"/>
    <w:rsid w:val="003179E1"/>
    <w:rsid w:val="0034646E"/>
    <w:rsid w:val="003508BA"/>
    <w:rsid w:val="003549B8"/>
    <w:rsid w:val="00382C5E"/>
    <w:rsid w:val="00384CD2"/>
    <w:rsid w:val="00384FA9"/>
    <w:rsid w:val="003874D4"/>
    <w:rsid w:val="00390DE5"/>
    <w:rsid w:val="00393557"/>
    <w:rsid w:val="00397800"/>
    <w:rsid w:val="003A6473"/>
    <w:rsid w:val="003B1530"/>
    <w:rsid w:val="003C2CC2"/>
    <w:rsid w:val="003C4AAB"/>
    <w:rsid w:val="003F00D2"/>
    <w:rsid w:val="003F0A4F"/>
    <w:rsid w:val="003F544D"/>
    <w:rsid w:val="003F5863"/>
    <w:rsid w:val="0040211D"/>
    <w:rsid w:val="00402B66"/>
    <w:rsid w:val="004030E3"/>
    <w:rsid w:val="00406980"/>
    <w:rsid w:val="00407F4B"/>
    <w:rsid w:val="004141FF"/>
    <w:rsid w:val="00420AA7"/>
    <w:rsid w:val="004218B0"/>
    <w:rsid w:val="0042422B"/>
    <w:rsid w:val="00442E39"/>
    <w:rsid w:val="00443752"/>
    <w:rsid w:val="00455C00"/>
    <w:rsid w:val="00456BE7"/>
    <w:rsid w:val="004578FC"/>
    <w:rsid w:val="00462C6B"/>
    <w:rsid w:val="00463DE2"/>
    <w:rsid w:val="0046612B"/>
    <w:rsid w:val="00481453"/>
    <w:rsid w:val="00495318"/>
    <w:rsid w:val="004A0B99"/>
    <w:rsid w:val="004A34EE"/>
    <w:rsid w:val="004B22CF"/>
    <w:rsid w:val="004B4484"/>
    <w:rsid w:val="004B71B9"/>
    <w:rsid w:val="004C2F0C"/>
    <w:rsid w:val="004D2DD1"/>
    <w:rsid w:val="004E2103"/>
    <w:rsid w:val="004F36E3"/>
    <w:rsid w:val="0052444E"/>
    <w:rsid w:val="0053254E"/>
    <w:rsid w:val="00550199"/>
    <w:rsid w:val="00553779"/>
    <w:rsid w:val="005551AF"/>
    <w:rsid w:val="00555BDE"/>
    <w:rsid w:val="0056740A"/>
    <w:rsid w:val="00571655"/>
    <w:rsid w:val="005775EF"/>
    <w:rsid w:val="00587466"/>
    <w:rsid w:val="0059419E"/>
    <w:rsid w:val="00595576"/>
    <w:rsid w:val="005A5743"/>
    <w:rsid w:val="005A5AFC"/>
    <w:rsid w:val="005B5182"/>
    <w:rsid w:val="005C46B2"/>
    <w:rsid w:val="005E201C"/>
    <w:rsid w:val="005F2FB0"/>
    <w:rsid w:val="00607CBB"/>
    <w:rsid w:val="00611771"/>
    <w:rsid w:val="00616A8F"/>
    <w:rsid w:val="00622B48"/>
    <w:rsid w:val="006234E8"/>
    <w:rsid w:val="006361E8"/>
    <w:rsid w:val="00646D40"/>
    <w:rsid w:val="00654A06"/>
    <w:rsid w:val="00677A52"/>
    <w:rsid w:val="006919C3"/>
    <w:rsid w:val="00694316"/>
    <w:rsid w:val="006A21EE"/>
    <w:rsid w:val="006A35C6"/>
    <w:rsid w:val="006A64C1"/>
    <w:rsid w:val="006A6554"/>
    <w:rsid w:val="006B2A25"/>
    <w:rsid w:val="006B2C9B"/>
    <w:rsid w:val="006C009B"/>
    <w:rsid w:val="006C023F"/>
    <w:rsid w:val="006C09C4"/>
    <w:rsid w:val="006C3226"/>
    <w:rsid w:val="006C5C0B"/>
    <w:rsid w:val="006D038F"/>
    <w:rsid w:val="006F0CDE"/>
    <w:rsid w:val="006F5BE3"/>
    <w:rsid w:val="006F782F"/>
    <w:rsid w:val="00717345"/>
    <w:rsid w:val="007250FD"/>
    <w:rsid w:val="00740A81"/>
    <w:rsid w:val="0074589E"/>
    <w:rsid w:val="00751DB6"/>
    <w:rsid w:val="00756F66"/>
    <w:rsid w:val="007634A6"/>
    <w:rsid w:val="00763ECF"/>
    <w:rsid w:val="00775B44"/>
    <w:rsid w:val="00776972"/>
    <w:rsid w:val="007807D3"/>
    <w:rsid w:val="0078129A"/>
    <w:rsid w:val="007B41D5"/>
    <w:rsid w:val="007C6B04"/>
    <w:rsid w:val="007D45C3"/>
    <w:rsid w:val="007D738C"/>
    <w:rsid w:val="007F0875"/>
    <w:rsid w:val="007F4613"/>
    <w:rsid w:val="007F58E3"/>
    <w:rsid w:val="007F620F"/>
    <w:rsid w:val="008065FE"/>
    <w:rsid w:val="00813D74"/>
    <w:rsid w:val="008219A9"/>
    <w:rsid w:val="00837405"/>
    <w:rsid w:val="0085663B"/>
    <w:rsid w:val="00864173"/>
    <w:rsid w:val="00867BF7"/>
    <w:rsid w:val="008809DC"/>
    <w:rsid w:val="00881C55"/>
    <w:rsid w:val="00883823"/>
    <w:rsid w:val="00885271"/>
    <w:rsid w:val="00887577"/>
    <w:rsid w:val="008B502C"/>
    <w:rsid w:val="008C0CAE"/>
    <w:rsid w:val="008C3514"/>
    <w:rsid w:val="008C4C0D"/>
    <w:rsid w:val="008C7982"/>
    <w:rsid w:val="008D1FA4"/>
    <w:rsid w:val="008D6261"/>
    <w:rsid w:val="008D7F31"/>
    <w:rsid w:val="008E54A6"/>
    <w:rsid w:val="008F164F"/>
    <w:rsid w:val="00903E46"/>
    <w:rsid w:val="00911DDE"/>
    <w:rsid w:val="00912B7C"/>
    <w:rsid w:val="00915104"/>
    <w:rsid w:val="00933AC0"/>
    <w:rsid w:val="00935B84"/>
    <w:rsid w:val="00937E3D"/>
    <w:rsid w:val="00945347"/>
    <w:rsid w:val="009514D0"/>
    <w:rsid w:val="0095698E"/>
    <w:rsid w:val="00960FEF"/>
    <w:rsid w:val="00964953"/>
    <w:rsid w:val="00966129"/>
    <w:rsid w:val="009730FA"/>
    <w:rsid w:val="00975DFA"/>
    <w:rsid w:val="0098496F"/>
    <w:rsid w:val="00990ED0"/>
    <w:rsid w:val="009946AE"/>
    <w:rsid w:val="00994D23"/>
    <w:rsid w:val="009954A3"/>
    <w:rsid w:val="009A18ED"/>
    <w:rsid w:val="009A7119"/>
    <w:rsid w:val="009A77A7"/>
    <w:rsid w:val="009B0D33"/>
    <w:rsid w:val="009B6EEC"/>
    <w:rsid w:val="009C6C63"/>
    <w:rsid w:val="009E7107"/>
    <w:rsid w:val="009F140D"/>
    <w:rsid w:val="009F3553"/>
    <w:rsid w:val="00A002A9"/>
    <w:rsid w:val="00A04611"/>
    <w:rsid w:val="00A05998"/>
    <w:rsid w:val="00A05B4F"/>
    <w:rsid w:val="00A10B0A"/>
    <w:rsid w:val="00A15D16"/>
    <w:rsid w:val="00A15D2C"/>
    <w:rsid w:val="00A2468D"/>
    <w:rsid w:val="00A251FE"/>
    <w:rsid w:val="00A27BE7"/>
    <w:rsid w:val="00A4054B"/>
    <w:rsid w:val="00A4092D"/>
    <w:rsid w:val="00A5545B"/>
    <w:rsid w:val="00A61307"/>
    <w:rsid w:val="00A637A1"/>
    <w:rsid w:val="00A66FD2"/>
    <w:rsid w:val="00A713A4"/>
    <w:rsid w:val="00A76BB7"/>
    <w:rsid w:val="00A915A5"/>
    <w:rsid w:val="00A931E9"/>
    <w:rsid w:val="00AA76CD"/>
    <w:rsid w:val="00AA7EB1"/>
    <w:rsid w:val="00AB5B82"/>
    <w:rsid w:val="00AC29A6"/>
    <w:rsid w:val="00AD65B1"/>
    <w:rsid w:val="00AE157B"/>
    <w:rsid w:val="00AF2413"/>
    <w:rsid w:val="00AF360E"/>
    <w:rsid w:val="00AF3787"/>
    <w:rsid w:val="00B03289"/>
    <w:rsid w:val="00B04197"/>
    <w:rsid w:val="00B0544A"/>
    <w:rsid w:val="00B071D1"/>
    <w:rsid w:val="00B11543"/>
    <w:rsid w:val="00B13BDD"/>
    <w:rsid w:val="00B16AA0"/>
    <w:rsid w:val="00B26586"/>
    <w:rsid w:val="00B27958"/>
    <w:rsid w:val="00B34216"/>
    <w:rsid w:val="00B4042F"/>
    <w:rsid w:val="00B4521E"/>
    <w:rsid w:val="00B545DE"/>
    <w:rsid w:val="00B548BC"/>
    <w:rsid w:val="00B56008"/>
    <w:rsid w:val="00B61D01"/>
    <w:rsid w:val="00B659BA"/>
    <w:rsid w:val="00B66082"/>
    <w:rsid w:val="00B666B4"/>
    <w:rsid w:val="00B87A87"/>
    <w:rsid w:val="00B94955"/>
    <w:rsid w:val="00BA2F58"/>
    <w:rsid w:val="00BB01D3"/>
    <w:rsid w:val="00BB225C"/>
    <w:rsid w:val="00BB528C"/>
    <w:rsid w:val="00BB55C5"/>
    <w:rsid w:val="00BB636E"/>
    <w:rsid w:val="00BC0A2F"/>
    <w:rsid w:val="00BD77DA"/>
    <w:rsid w:val="00BF549D"/>
    <w:rsid w:val="00C05E32"/>
    <w:rsid w:val="00C134E4"/>
    <w:rsid w:val="00C14FB8"/>
    <w:rsid w:val="00C1716C"/>
    <w:rsid w:val="00C43FBB"/>
    <w:rsid w:val="00C54B94"/>
    <w:rsid w:val="00C82AD6"/>
    <w:rsid w:val="00C845D6"/>
    <w:rsid w:val="00C863A3"/>
    <w:rsid w:val="00C94668"/>
    <w:rsid w:val="00C94867"/>
    <w:rsid w:val="00CA2B4F"/>
    <w:rsid w:val="00CA3FCF"/>
    <w:rsid w:val="00CB1381"/>
    <w:rsid w:val="00CB53CD"/>
    <w:rsid w:val="00CB6D87"/>
    <w:rsid w:val="00CC0CB9"/>
    <w:rsid w:val="00CD3A9E"/>
    <w:rsid w:val="00CD6FA2"/>
    <w:rsid w:val="00CE29E9"/>
    <w:rsid w:val="00CE7094"/>
    <w:rsid w:val="00CF30A0"/>
    <w:rsid w:val="00CF5083"/>
    <w:rsid w:val="00D070DD"/>
    <w:rsid w:val="00D07D90"/>
    <w:rsid w:val="00D10A51"/>
    <w:rsid w:val="00D11D6A"/>
    <w:rsid w:val="00D33F98"/>
    <w:rsid w:val="00D355A2"/>
    <w:rsid w:val="00D3796F"/>
    <w:rsid w:val="00D766BA"/>
    <w:rsid w:val="00D76BBA"/>
    <w:rsid w:val="00D81268"/>
    <w:rsid w:val="00D8714A"/>
    <w:rsid w:val="00D93415"/>
    <w:rsid w:val="00D9408D"/>
    <w:rsid w:val="00D969F8"/>
    <w:rsid w:val="00DA6A0D"/>
    <w:rsid w:val="00DB0C5A"/>
    <w:rsid w:val="00DB32EB"/>
    <w:rsid w:val="00DB4807"/>
    <w:rsid w:val="00DC24C1"/>
    <w:rsid w:val="00DC69EE"/>
    <w:rsid w:val="00DD395F"/>
    <w:rsid w:val="00DE2D75"/>
    <w:rsid w:val="00DF2380"/>
    <w:rsid w:val="00DF6005"/>
    <w:rsid w:val="00DF72D9"/>
    <w:rsid w:val="00E21C6A"/>
    <w:rsid w:val="00E24C57"/>
    <w:rsid w:val="00E433BA"/>
    <w:rsid w:val="00E53AAD"/>
    <w:rsid w:val="00E57628"/>
    <w:rsid w:val="00E6298E"/>
    <w:rsid w:val="00E66E44"/>
    <w:rsid w:val="00E67768"/>
    <w:rsid w:val="00E715ED"/>
    <w:rsid w:val="00E7498C"/>
    <w:rsid w:val="00E8601D"/>
    <w:rsid w:val="00E8665C"/>
    <w:rsid w:val="00E86A91"/>
    <w:rsid w:val="00E8748F"/>
    <w:rsid w:val="00E9152C"/>
    <w:rsid w:val="00E93DD3"/>
    <w:rsid w:val="00E97BB9"/>
    <w:rsid w:val="00EA12CD"/>
    <w:rsid w:val="00EC34D3"/>
    <w:rsid w:val="00ED30AC"/>
    <w:rsid w:val="00EF3306"/>
    <w:rsid w:val="00EF384A"/>
    <w:rsid w:val="00EF7967"/>
    <w:rsid w:val="00F027B9"/>
    <w:rsid w:val="00F04838"/>
    <w:rsid w:val="00F04F78"/>
    <w:rsid w:val="00F11251"/>
    <w:rsid w:val="00F11FD2"/>
    <w:rsid w:val="00F3000A"/>
    <w:rsid w:val="00F33937"/>
    <w:rsid w:val="00F40A03"/>
    <w:rsid w:val="00F42869"/>
    <w:rsid w:val="00F42E14"/>
    <w:rsid w:val="00F444BA"/>
    <w:rsid w:val="00F44FD5"/>
    <w:rsid w:val="00F55C0E"/>
    <w:rsid w:val="00F60E04"/>
    <w:rsid w:val="00F61F30"/>
    <w:rsid w:val="00F63A79"/>
    <w:rsid w:val="00F72BB8"/>
    <w:rsid w:val="00F82672"/>
    <w:rsid w:val="00F84A5B"/>
    <w:rsid w:val="00FB0085"/>
    <w:rsid w:val="00FE1F3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E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 w:type="paragraph" w:styleId="Caption">
    <w:name w:val="caption"/>
    <w:basedOn w:val="Normal"/>
    <w:next w:val="Normal"/>
    <w:uiPriority w:val="35"/>
    <w:unhideWhenUsed/>
    <w:qFormat/>
    <w:rsid w:val="003549B8"/>
    <w:pPr>
      <w:spacing w:line="240" w:lineRule="auto"/>
    </w:pPr>
    <w:rPr>
      <w:b/>
      <w:bCs/>
      <w:color w:val="4F81BD" w:themeColor="accent1"/>
      <w:sz w:val="18"/>
      <w:szCs w:val="18"/>
    </w:rPr>
  </w:style>
  <w:style w:type="character" w:styleId="Hyperlink">
    <w:name w:val="Hyperlink"/>
    <w:basedOn w:val="DefaultParagraphFont"/>
    <w:uiPriority w:val="99"/>
    <w:unhideWhenUsed/>
    <w:rsid w:val="00194D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 w:type="paragraph" w:styleId="Caption">
    <w:name w:val="caption"/>
    <w:basedOn w:val="Normal"/>
    <w:next w:val="Normal"/>
    <w:uiPriority w:val="35"/>
    <w:unhideWhenUsed/>
    <w:qFormat/>
    <w:rsid w:val="003549B8"/>
    <w:pPr>
      <w:spacing w:line="240" w:lineRule="auto"/>
    </w:pPr>
    <w:rPr>
      <w:b/>
      <w:bCs/>
      <w:color w:val="4F81BD" w:themeColor="accent1"/>
      <w:sz w:val="18"/>
      <w:szCs w:val="18"/>
    </w:rPr>
  </w:style>
  <w:style w:type="character" w:styleId="Hyperlink">
    <w:name w:val="Hyperlink"/>
    <w:basedOn w:val="DefaultParagraphFont"/>
    <w:uiPriority w:val="99"/>
    <w:unhideWhenUsed/>
    <w:rsid w:val="00194D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reza@iust.ac.i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b_minaei@iust.ac.i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ad@iust.ac.i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A1A95-D58B-4F45-8170-6AB8823A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9</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SCICT</cp:lastModifiedBy>
  <cp:revision>62</cp:revision>
  <cp:lastPrinted>2012-12-14T10:53:00Z</cp:lastPrinted>
  <dcterms:created xsi:type="dcterms:W3CDTF">2012-12-14T10:14:00Z</dcterms:created>
  <dcterms:modified xsi:type="dcterms:W3CDTF">2012-12-17T05:16:00Z</dcterms:modified>
</cp:coreProperties>
</file>